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586E9" w14:textId="77777777" w:rsidR="00DE5785" w:rsidRDefault="00A97AE8">
      <w:pPr>
        <w:pStyle w:val="Title"/>
      </w:pPr>
      <w:r>
        <w:rPr>
          <w:noProof/>
        </w:rPr>
        <w:drawing>
          <wp:anchor distT="0" distB="0" distL="0" distR="0" simplePos="0" relativeHeight="15728640" behindDoc="0" locked="0" layoutInCell="1" allowOverlap="1" wp14:anchorId="1125EB85" wp14:editId="76C8FBC5">
            <wp:simplePos x="0" y="0"/>
            <wp:positionH relativeFrom="page">
              <wp:posOffset>3167126</wp:posOffset>
            </wp:positionH>
            <wp:positionV relativeFrom="page">
              <wp:posOffset>206120</wp:posOffset>
            </wp:positionV>
            <wp:extent cx="1226185" cy="711834"/>
            <wp:effectExtent l="0" t="0" r="0" b="0"/>
            <wp:wrapNone/>
            <wp:docPr id="3" name="Image 3" descr="A logo of a global company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logo of a global company  AI-generated content may be incorrect."/>
                    <pic:cNvPicPr/>
                  </pic:nvPicPr>
                  <pic:blipFill>
                    <a:blip r:embed="rId7" cstate="print"/>
                    <a:stretch>
                      <a:fillRect/>
                    </a:stretch>
                  </pic:blipFill>
                  <pic:spPr>
                    <a:xfrm>
                      <a:off x="0" y="0"/>
                      <a:ext cx="1226185" cy="711834"/>
                    </a:xfrm>
                    <a:prstGeom prst="rect">
                      <a:avLst/>
                    </a:prstGeom>
                  </pic:spPr>
                </pic:pic>
              </a:graphicData>
            </a:graphic>
          </wp:anchor>
        </w:drawing>
      </w:r>
      <w:r>
        <w:t>FOOD SAFETY QUESTIONNAIRE FOR</w:t>
      </w:r>
      <w:r>
        <w:rPr>
          <w:spacing w:val="-13"/>
        </w:rPr>
        <w:t xml:space="preserve"> </w:t>
      </w:r>
      <w:r>
        <w:t>FOOD</w:t>
      </w:r>
      <w:r>
        <w:rPr>
          <w:spacing w:val="-13"/>
        </w:rPr>
        <w:t xml:space="preserve"> </w:t>
      </w:r>
      <w:r>
        <w:t>BUSINESS</w:t>
      </w:r>
      <w:r>
        <w:rPr>
          <w:spacing w:val="-13"/>
        </w:rPr>
        <w:t xml:space="preserve"> </w:t>
      </w:r>
      <w:r>
        <w:t>REGULATORS</w:t>
      </w:r>
    </w:p>
    <w:p w14:paraId="7B454D77" w14:textId="77777777" w:rsidR="00DE5785" w:rsidRDefault="00DE5785">
      <w:pPr>
        <w:pStyle w:val="BodyText"/>
        <w:spacing w:before="219"/>
        <w:ind w:left="0"/>
        <w:rPr>
          <w:b/>
          <w:sz w:val="32"/>
        </w:rPr>
      </w:pPr>
    </w:p>
    <w:p w14:paraId="2CB9D09B" w14:textId="77777777" w:rsidR="00DE5785" w:rsidRDefault="00A97AE8">
      <w:pPr>
        <w:pStyle w:val="Heading1"/>
        <w:numPr>
          <w:ilvl w:val="0"/>
          <w:numId w:val="2"/>
        </w:numPr>
        <w:tabs>
          <w:tab w:val="left" w:pos="885"/>
        </w:tabs>
      </w:pPr>
      <w:r>
        <w:rPr>
          <w:spacing w:val="-2"/>
        </w:rPr>
        <w:t>Introduction</w:t>
      </w:r>
    </w:p>
    <w:p w14:paraId="6F84A63E" w14:textId="77777777" w:rsidR="00DE5785" w:rsidRDefault="00A97AE8">
      <w:pPr>
        <w:pStyle w:val="BodyText"/>
        <w:spacing w:line="259" w:lineRule="auto"/>
        <w:ind w:left="165" w:right="24" w:firstLine="719"/>
        <w:jc w:val="both"/>
      </w:pPr>
      <w:r>
        <w:t>This research questionnaire is compiled based on the criteria of the ISO Food Safety Management System, HCCP and GMP with a focus on a simple evaluation of the implementation or application of Food Safety requirements at the level of MSME and street food business actors in the APEC Region.</w:t>
      </w:r>
    </w:p>
    <w:p w14:paraId="4EEA93DB" w14:textId="77777777" w:rsidR="00DE5785" w:rsidRDefault="00A97AE8">
      <w:pPr>
        <w:pStyle w:val="BodyText"/>
        <w:spacing w:before="161" w:line="259" w:lineRule="auto"/>
        <w:ind w:left="165" w:right="17" w:firstLine="719"/>
        <w:jc w:val="both"/>
      </w:pPr>
      <w:r>
        <w:t>The criteria in the ISO Food Safety Management System, HCCP and GMP included in this</w:t>
      </w:r>
      <w:r>
        <w:rPr>
          <w:spacing w:val="-11"/>
        </w:rPr>
        <w:t xml:space="preserve"> </w:t>
      </w:r>
      <w:r>
        <w:t>questionnaire</w:t>
      </w:r>
      <w:r>
        <w:rPr>
          <w:spacing w:val="-10"/>
        </w:rPr>
        <w:t xml:space="preserve"> </w:t>
      </w:r>
      <w:r>
        <w:t>are</w:t>
      </w:r>
      <w:r>
        <w:rPr>
          <w:spacing w:val="-10"/>
        </w:rPr>
        <w:t xml:space="preserve"> </w:t>
      </w:r>
      <w:r>
        <w:t>only</w:t>
      </w:r>
      <w:r>
        <w:rPr>
          <w:spacing w:val="-11"/>
        </w:rPr>
        <w:t xml:space="preserve"> </w:t>
      </w:r>
      <w:r>
        <w:t>relevant</w:t>
      </w:r>
      <w:r>
        <w:rPr>
          <w:spacing w:val="-12"/>
        </w:rPr>
        <w:t xml:space="preserve"> </w:t>
      </w:r>
      <w:r>
        <w:t>and</w:t>
      </w:r>
      <w:r>
        <w:rPr>
          <w:spacing w:val="-12"/>
        </w:rPr>
        <w:t xml:space="preserve"> </w:t>
      </w:r>
      <w:r>
        <w:t>have</w:t>
      </w:r>
      <w:r>
        <w:rPr>
          <w:spacing w:val="-10"/>
        </w:rPr>
        <w:t xml:space="preserve"> </w:t>
      </w:r>
      <w:r>
        <w:t>the</w:t>
      </w:r>
      <w:r>
        <w:rPr>
          <w:spacing w:val="-12"/>
        </w:rPr>
        <w:t xml:space="preserve"> </w:t>
      </w:r>
      <w:r>
        <w:t>potential</w:t>
      </w:r>
      <w:r>
        <w:rPr>
          <w:spacing w:val="-12"/>
        </w:rPr>
        <w:t xml:space="preserve"> </w:t>
      </w:r>
      <w:r>
        <w:t>to</w:t>
      </w:r>
      <w:r>
        <w:rPr>
          <w:spacing w:val="-10"/>
        </w:rPr>
        <w:t xml:space="preserve"> </w:t>
      </w:r>
      <w:r>
        <w:t>guarantee</w:t>
      </w:r>
      <w:r>
        <w:rPr>
          <w:spacing w:val="-10"/>
        </w:rPr>
        <w:t xml:space="preserve"> </w:t>
      </w:r>
      <w:r>
        <w:t>food</w:t>
      </w:r>
      <w:r>
        <w:rPr>
          <w:spacing w:val="-9"/>
        </w:rPr>
        <w:t xml:space="preserve"> </w:t>
      </w:r>
      <w:r>
        <w:t>safety</w:t>
      </w:r>
      <w:r>
        <w:rPr>
          <w:spacing w:val="-11"/>
        </w:rPr>
        <w:t xml:space="preserve"> </w:t>
      </w:r>
      <w:r>
        <w:t>based</w:t>
      </w:r>
      <w:r>
        <w:rPr>
          <w:spacing w:val="-9"/>
        </w:rPr>
        <w:t xml:space="preserve"> </w:t>
      </w:r>
      <w:r>
        <w:t>on the</w:t>
      </w:r>
      <w:r>
        <w:rPr>
          <w:spacing w:val="-12"/>
        </w:rPr>
        <w:t xml:space="preserve"> </w:t>
      </w:r>
      <w:r>
        <w:t>literature</w:t>
      </w:r>
      <w:r>
        <w:rPr>
          <w:spacing w:val="-12"/>
        </w:rPr>
        <w:t xml:space="preserve"> </w:t>
      </w:r>
      <w:r>
        <w:t>study</w:t>
      </w:r>
      <w:r>
        <w:rPr>
          <w:spacing w:val="-11"/>
        </w:rPr>
        <w:t xml:space="preserve"> </w:t>
      </w:r>
      <w:r>
        <w:t>that</w:t>
      </w:r>
      <w:r>
        <w:rPr>
          <w:spacing w:val="-14"/>
        </w:rPr>
        <w:t xml:space="preserve"> </w:t>
      </w:r>
      <w:r>
        <w:t>has</w:t>
      </w:r>
      <w:r>
        <w:rPr>
          <w:spacing w:val="-13"/>
        </w:rPr>
        <w:t xml:space="preserve"> </w:t>
      </w:r>
      <w:r>
        <w:t>been</w:t>
      </w:r>
      <w:r>
        <w:rPr>
          <w:spacing w:val="-9"/>
        </w:rPr>
        <w:t xml:space="preserve"> </w:t>
      </w:r>
      <w:r>
        <w:t>conducted.</w:t>
      </w:r>
      <w:r>
        <w:rPr>
          <w:spacing w:val="-11"/>
        </w:rPr>
        <w:t xml:space="preserve"> </w:t>
      </w:r>
      <w:r>
        <w:t>This</w:t>
      </w:r>
      <w:r>
        <w:rPr>
          <w:spacing w:val="-13"/>
        </w:rPr>
        <w:t xml:space="preserve"> </w:t>
      </w:r>
      <w:r>
        <w:t>questionnaire</w:t>
      </w:r>
      <w:r>
        <w:rPr>
          <w:spacing w:val="-12"/>
        </w:rPr>
        <w:t xml:space="preserve"> </w:t>
      </w:r>
      <w:r>
        <w:t>is</w:t>
      </w:r>
      <w:r>
        <w:rPr>
          <w:spacing w:val="-13"/>
        </w:rPr>
        <w:t xml:space="preserve"> </w:t>
      </w:r>
      <w:r>
        <w:t>intended</w:t>
      </w:r>
      <w:r>
        <w:rPr>
          <w:spacing w:val="-9"/>
        </w:rPr>
        <w:t xml:space="preserve"> </w:t>
      </w:r>
      <w:r>
        <w:t>for</w:t>
      </w:r>
      <w:r>
        <w:rPr>
          <w:spacing w:val="-12"/>
        </w:rPr>
        <w:t xml:space="preserve"> </w:t>
      </w:r>
      <w:r>
        <w:t>inspector</w:t>
      </w:r>
      <w:r>
        <w:rPr>
          <w:spacing w:val="-10"/>
        </w:rPr>
        <w:t xml:space="preserve"> </w:t>
      </w:r>
      <w:r>
        <w:t>and supervisor who are authorized to supervise and foster local food businesses. The questionnaire</w:t>
      </w:r>
      <w:r>
        <w:rPr>
          <w:spacing w:val="-2"/>
        </w:rPr>
        <w:t xml:space="preserve"> </w:t>
      </w:r>
      <w:r>
        <w:t>also</w:t>
      </w:r>
      <w:r>
        <w:rPr>
          <w:spacing w:val="-2"/>
        </w:rPr>
        <w:t xml:space="preserve"> </w:t>
      </w:r>
      <w:r>
        <w:t>aims</w:t>
      </w:r>
      <w:r>
        <w:rPr>
          <w:spacing w:val="-2"/>
        </w:rPr>
        <w:t xml:space="preserve"> </w:t>
      </w:r>
      <w:r>
        <w:t>to collect</w:t>
      </w:r>
      <w:r>
        <w:rPr>
          <w:spacing w:val="-1"/>
        </w:rPr>
        <w:t xml:space="preserve"> </w:t>
      </w:r>
      <w:r>
        <w:t>information</w:t>
      </w:r>
      <w:r>
        <w:rPr>
          <w:spacing w:val="-1"/>
        </w:rPr>
        <w:t xml:space="preserve"> </w:t>
      </w:r>
      <w:r>
        <w:t>in</w:t>
      </w:r>
      <w:r>
        <w:rPr>
          <w:spacing w:val="-1"/>
        </w:rPr>
        <w:t xml:space="preserve"> </w:t>
      </w:r>
      <w:r>
        <w:t>supervising MSME and</w:t>
      </w:r>
      <w:r>
        <w:rPr>
          <w:spacing w:val="-1"/>
        </w:rPr>
        <w:t xml:space="preserve"> </w:t>
      </w:r>
      <w:r>
        <w:t>street</w:t>
      </w:r>
      <w:r>
        <w:rPr>
          <w:spacing w:val="-1"/>
        </w:rPr>
        <w:t xml:space="preserve"> </w:t>
      </w:r>
      <w:r>
        <w:t>food</w:t>
      </w:r>
      <w:r>
        <w:rPr>
          <w:spacing w:val="-2"/>
        </w:rPr>
        <w:t xml:space="preserve"> </w:t>
      </w:r>
      <w:r>
        <w:t xml:space="preserve">business actors to improve knowledge and understanding of food safety based on international </w:t>
      </w:r>
      <w:r>
        <w:rPr>
          <w:spacing w:val="-2"/>
        </w:rPr>
        <w:t>standards.</w:t>
      </w:r>
    </w:p>
    <w:p w14:paraId="183711CD" w14:textId="4D44EC9C" w:rsidR="00DE5785" w:rsidRDefault="00A97AE8">
      <w:pPr>
        <w:pStyle w:val="BodyText"/>
        <w:spacing w:before="159" w:line="259" w:lineRule="auto"/>
        <w:ind w:left="165" w:right="18" w:firstLine="707"/>
        <w:jc w:val="both"/>
      </w:pPr>
      <w:r>
        <w:t xml:space="preserve">It takes about 10-15 minutes to to complete this questionnaire. Your identity will not be published, and all data resulted from this questionnaire will be used entirely for research purposes. You can also participate using the e-form via the following link </w:t>
      </w:r>
      <w:hyperlink r:id="rId8">
        <w:r>
          <w:rPr>
            <w:color w:val="0462C1"/>
            <w:u w:val="single" w:color="0462C1"/>
          </w:rPr>
          <w:t>https://bit.ly/foodbusinessregulators</w:t>
        </w:r>
      </w:hyperlink>
      <w:r>
        <w:t>.</w:t>
      </w:r>
      <w:r>
        <w:rPr>
          <w:spacing w:val="-3"/>
        </w:rPr>
        <w:t xml:space="preserve"> </w:t>
      </w:r>
      <w:r>
        <w:t>The</w:t>
      </w:r>
      <w:r>
        <w:rPr>
          <w:spacing w:val="-5"/>
        </w:rPr>
        <w:t xml:space="preserve"> </w:t>
      </w:r>
      <w:r>
        <w:t>data</w:t>
      </w:r>
      <w:r>
        <w:rPr>
          <w:spacing w:val="-3"/>
        </w:rPr>
        <w:t xml:space="preserve"> </w:t>
      </w:r>
      <w:r>
        <w:t>collected</w:t>
      </w:r>
      <w:del w:id="0" w:author="Nora Galway" w:date="2025-05-16T14:07:00Z" w16du:dateUtc="2025-05-16T04:07:00Z">
        <w:r w:rsidDel="003D4081">
          <w:delText>,</w:delText>
        </w:r>
      </w:del>
      <w:r>
        <w:rPr>
          <w:spacing w:val="-3"/>
        </w:rPr>
        <w:t xml:space="preserve"> </w:t>
      </w:r>
      <w:r>
        <w:t>will</w:t>
      </w:r>
      <w:r>
        <w:rPr>
          <w:spacing w:val="-3"/>
        </w:rPr>
        <w:t xml:space="preserve"> </w:t>
      </w:r>
      <w:r>
        <w:t>only</w:t>
      </w:r>
      <w:r>
        <w:rPr>
          <w:spacing w:val="-6"/>
        </w:rPr>
        <w:t xml:space="preserve"> </w:t>
      </w:r>
      <w:r>
        <w:t>be</w:t>
      </w:r>
      <w:r>
        <w:rPr>
          <w:spacing w:val="-2"/>
        </w:rPr>
        <w:t xml:space="preserve"> </w:t>
      </w:r>
      <w:r>
        <w:t>accessible</w:t>
      </w:r>
      <w:r>
        <w:rPr>
          <w:spacing w:val="-2"/>
        </w:rPr>
        <w:t xml:space="preserve"> </w:t>
      </w:r>
      <w:r>
        <w:t>to</w:t>
      </w:r>
      <w:r>
        <w:rPr>
          <w:spacing w:val="-5"/>
        </w:rPr>
        <w:t xml:space="preserve"> </w:t>
      </w:r>
      <w:r>
        <w:t xml:space="preserve">members of the research team. The data will be presented in aggregate form. There is </w:t>
      </w:r>
      <w:del w:id="1" w:author="Nora Galway" w:date="2025-05-16T14:07:00Z" w16du:dateUtc="2025-05-16T04:07:00Z">
        <w:r w:rsidDel="003D4081">
          <w:delText xml:space="preserve">absolutely </w:delText>
        </w:r>
      </w:del>
      <w:r>
        <w:t>no obligation for you to participate in this</w:t>
      </w:r>
      <w:r>
        <w:rPr>
          <w:spacing w:val="-1"/>
        </w:rPr>
        <w:t xml:space="preserve"> </w:t>
      </w:r>
      <w:r>
        <w:t>research,</w:t>
      </w:r>
      <w:r>
        <w:rPr>
          <w:spacing w:val="-3"/>
        </w:rPr>
        <w:t xml:space="preserve"> </w:t>
      </w:r>
      <w:r>
        <w:t>you are</w:t>
      </w:r>
      <w:r>
        <w:rPr>
          <w:spacing w:val="-3"/>
        </w:rPr>
        <w:t xml:space="preserve"> </w:t>
      </w:r>
      <w:r>
        <w:t>free to withdraw</w:t>
      </w:r>
      <w:r>
        <w:rPr>
          <w:spacing w:val="-2"/>
        </w:rPr>
        <w:t xml:space="preserve"> </w:t>
      </w:r>
      <w:r>
        <w:t>from the research at any time.</w:t>
      </w:r>
    </w:p>
    <w:p w14:paraId="13B2A5C4" w14:textId="77777777" w:rsidR="00DE5785" w:rsidRDefault="00A97AE8">
      <w:pPr>
        <w:pStyle w:val="BodyText"/>
        <w:spacing w:before="156"/>
        <w:ind w:left="165" w:right="25"/>
        <w:jc w:val="both"/>
      </w:pPr>
      <w:r>
        <w:t xml:space="preserve">If you have any questions about the research or your participation, you can contact the Project Overseer (PO) of the project i.e. Mr. Dulbert Tampubolon (email: </w:t>
      </w:r>
      <w:hyperlink r:id="rId9">
        <w:r>
          <w:rPr>
            <w:color w:val="0462C1"/>
            <w:u w:val="single" w:color="0462C1"/>
          </w:rPr>
          <w:t>tdulbert@gmail.com</w:t>
        </w:r>
      </w:hyperlink>
      <w:r>
        <w:t xml:space="preserve">) from the Research Center for Testing Technology and Standard, BRIN. The information obtained through this questionnaire is guaranteed to be confidential and is for research purposes only. Therefore, we ask for your willingness to fill out this </w:t>
      </w:r>
      <w:r>
        <w:rPr>
          <w:spacing w:val="-2"/>
        </w:rPr>
        <w:t>questionnaire.</w:t>
      </w:r>
    </w:p>
    <w:p w14:paraId="478DFDD6" w14:textId="77777777" w:rsidR="00DE5785" w:rsidRDefault="00DE5785">
      <w:pPr>
        <w:pStyle w:val="BodyText"/>
        <w:spacing w:before="121"/>
        <w:ind w:left="0"/>
      </w:pPr>
    </w:p>
    <w:p w14:paraId="2D4FC5F9" w14:textId="77777777" w:rsidR="00DE5785" w:rsidRDefault="00A97AE8">
      <w:pPr>
        <w:pStyle w:val="Heading1"/>
        <w:numPr>
          <w:ilvl w:val="0"/>
          <w:numId w:val="2"/>
        </w:numPr>
        <w:tabs>
          <w:tab w:val="left" w:pos="885"/>
        </w:tabs>
        <w:spacing w:before="1"/>
      </w:pPr>
      <w:r>
        <w:t>Respondent</w:t>
      </w:r>
      <w:r>
        <w:rPr>
          <w:spacing w:val="-8"/>
        </w:rPr>
        <w:t xml:space="preserve"> </w:t>
      </w:r>
      <w:r>
        <w:rPr>
          <w:spacing w:val="-2"/>
        </w:rPr>
        <w:t>information</w:t>
      </w:r>
    </w:p>
    <w:p w14:paraId="686AA304" w14:textId="77777777" w:rsidR="00DE5785" w:rsidRDefault="00DE5785">
      <w:pPr>
        <w:pStyle w:val="BodyText"/>
        <w:spacing w:before="1"/>
        <w:ind w:left="0"/>
        <w:rPr>
          <w:b/>
          <w:sz w:val="19"/>
        </w:rPr>
      </w:pPr>
    </w:p>
    <w:tbl>
      <w:tblPr>
        <w:tblW w:w="0" w:type="auto"/>
        <w:tblInd w:w="230" w:type="dxa"/>
        <w:tblLayout w:type="fixed"/>
        <w:tblCellMar>
          <w:left w:w="0" w:type="dxa"/>
          <w:right w:w="0" w:type="dxa"/>
        </w:tblCellMar>
        <w:tblLook w:val="01E0" w:firstRow="1" w:lastRow="1" w:firstColumn="1" w:lastColumn="1" w:noHBand="0" w:noVBand="0"/>
      </w:tblPr>
      <w:tblGrid>
        <w:gridCol w:w="2628"/>
        <w:gridCol w:w="759"/>
        <w:gridCol w:w="1945"/>
        <w:gridCol w:w="2206"/>
      </w:tblGrid>
      <w:tr w:rsidR="00DE5785" w14:paraId="61F27CAD" w14:textId="77777777">
        <w:trPr>
          <w:trHeight w:val="266"/>
        </w:trPr>
        <w:tc>
          <w:tcPr>
            <w:tcW w:w="2628" w:type="dxa"/>
          </w:tcPr>
          <w:p w14:paraId="5DFCCE2E" w14:textId="77777777" w:rsidR="00DE5785" w:rsidRDefault="00A97AE8">
            <w:pPr>
              <w:pStyle w:val="TableParagraph"/>
              <w:spacing w:line="244" w:lineRule="exact"/>
              <w:ind w:left="50"/>
              <w:rPr>
                <w:sz w:val="24"/>
              </w:rPr>
            </w:pPr>
            <w:r>
              <w:rPr>
                <w:spacing w:val="-4"/>
                <w:sz w:val="24"/>
              </w:rPr>
              <w:t>Name</w:t>
            </w:r>
          </w:p>
        </w:tc>
        <w:tc>
          <w:tcPr>
            <w:tcW w:w="759" w:type="dxa"/>
          </w:tcPr>
          <w:p w14:paraId="467EB2F9" w14:textId="77777777" w:rsidR="00DE5785" w:rsidRDefault="00A97AE8">
            <w:pPr>
              <w:pStyle w:val="TableParagraph"/>
              <w:spacing w:line="244" w:lineRule="exact"/>
              <w:ind w:right="258"/>
              <w:jc w:val="right"/>
              <w:rPr>
                <w:sz w:val="24"/>
              </w:rPr>
            </w:pPr>
            <w:r>
              <w:rPr>
                <w:spacing w:val="-10"/>
                <w:sz w:val="24"/>
              </w:rPr>
              <w:t>:</w:t>
            </w:r>
          </w:p>
        </w:tc>
        <w:tc>
          <w:tcPr>
            <w:tcW w:w="1945" w:type="dxa"/>
          </w:tcPr>
          <w:p w14:paraId="05A4C264" w14:textId="77777777" w:rsidR="00DE5785" w:rsidRDefault="00DE5785">
            <w:pPr>
              <w:pStyle w:val="TableParagraph"/>
              <w:rPr>
                <w:rFonts w:ascii="Times New Roman"/>
                <w:sz w:val="18"/>
              </w:rPr>
            </w:pPr>
          </w:p>
        </w:tc>
        <w:tc>
          <w:tcPr>
            <w:tcW w:w="2206" w:type="dxa"/>
          </w:tcPr>
          <w:p w14:paraId="1CC23831" w14:textId="77777777" w:rsidR="00DE5785" w:rsidRDefault="00DE5785">
            <w:pPr>
              <w:pStyle w:val="TableParagraph"/>
              <w:rPr>
                <w:rFonts w:ascii="Times New Roman"/>
                <w:sz w:val="18"/>
              </w:rPr>
            </w:pPr>
          </w:p>
        </w:tc>
      </w:tr>
      <w:tr w:rsidR="00DE5785" w14:paraId="6C569B04" w14:textId="77777777">
        <w:trPr>
          <w:trHeight w:val="292"/>
        </w:trPr>
        <w:tc>
          <w:tcPr>
            <w:tcW w:w="2628" w:type="dxa"/>
          </w:tcPr>
          <w:p w14:paraId="2EA5E0A0" w14:textId="77777777" w:rsidR="00DE5785" w:rsidRDefault="00A97AE8">
            <w:pPr>
              <w:pStyle w:val="TableParagraph"/>
              <w:spacing w:line="271" w:lineRule="exact"/>
              <w:ind w:left="50"/>
              <w:rPr>
                <w:sz w:val="24"/>
              </w:rPr>
            </w:pPr>
            <w:r>
              <w:rPr>
                <w:spacing w:val="-2"/>
                <w:sz w:val="24"/>
              </w:rPr>
              <w:t>Institution</w:t>
            </w:r>
          </w:p>
        </w:tc>
        <w:tc>
          <w:tcPr>
            <w:tcW w:w="759" w:type="dxa"/>
          </w:tcPr>
          <w:p w14:paraId="2CA7238E" w14:textId="77777777" w:rsidR="00DE5785" w:rsidRDefault="00A97AE8">
            <w:pPr>
              <w:pStyle w:val="TableParagraph"/>
              <w:spacing w:line="271" w:lineRule="exact"/>
              <w:ind w:right="258"/>
              <w:jc w:val="right"/>
              <w:rPr>
                <w:sz w:val="24"/>
              </w:rPr>
            </w:pPr>
            <w:r>
              <w:rPr>
                <w:spacing w:val="-10"/>
                <w:sz w:val="24"/>
              </w:rPr>
              <w:t>:</w:t>
            </w:r>
          </w:p>
        </w:tc>
        <w:tc>
          <w:tcPr>
            <w:tcW w:w="1945" w:type="dxa"/>
          </w:tcPr>
          <w:p w14:paraId="230BD8BA" w14:textId="77777777" w:rsidR="00DE5785" w:rsidRDefault="00DE5785">
            <w:pPr>
              <w:pStyle w:val="TableParagraph"/>
              <w:rPr>
                <w:rFonts w:ascii="Times New Roman"/>
                <w:sz w:val="20"/>
              </w:rPr>
            </w:pPr>
          </w:p>
        </w:tc>
        <w:tc>
          <w:tcPr>
            <w:tcW w:w="2206" w:type="dxa"/>
          </w:tcPr>
          <w:p w14:paraId="18861EC1" w14:textId="77777777" w:rsidR="00DE5785" w:rsidRDefault="00DE5785">
            <w:pPr>
              <w:pStyle w:val="TableParagraph"/>
              <w:rPr>
                <w:rFonts w:ascii="Times New Roman"/>
                <w:sz w:val="20"/>
              </w:rPr>
            </w:pPr>
          </w:p>
        </w:tc>
      </w:tr>
      <w:tr w:rsidR="00DE5785" w14:paraId="3971451E" w14:textId="77777777">
        <w:trPr>
          <w:trHeight w:val="292"/>
        </w:trPr>
        <w:tc>
          <w:tcPr>
            <w:tcW w:w="2628" w:type="dxa"/>
          </w:tcPr>
          <w:p w14:paraId="5185DE8A" w14:textId="77777777" w:rsidR="00DE5785" w:rsidRDefault="00A97AE8">
            <w:pPr>
              <w:pStyle w:val="TableParagraph"/>
              <w:spacing w:line="271" w:lineRule="exact"/>
              <w:ind w:left="50"/>
              <w:rPr>
                <w:sz w:val="24"/>
              </w:rPr>
            </w:pPr>
            <w:r>
              <w:rPr>
                <w:spacing w:val="-2"/>
                <w:sz w:val="24"/>
              </w:rPr>
              <w:t>Position</w:t>
            </w:r>
          </w:p>
        </w:tc>
        <w:tc>
          <w:tcPr>
            <w:tcW w:w="759" w:type="dxa"/>
          </w:tcPr>
          <w:p w14:paraId="17B7382A" w14:textId="77777777" w:rsidR="00DE5785" w:rsidRDefault="00A97AE8">
            <w:pPr>
              <w:pStyle w:val="TableParagraph"/>
              <w:spacing w:line="271" w:lineRule="exact"/>
              <w:ind w:right="258"/>
              <w:jc w:val="right"/>
              <w:rPr>
                <w:sz w:val="24"/>
              </w:rPr>
            </w:pPr>
            <w:r>
              <w:rPr>
                <w:spacing w:val="-10"/>
                <w:sz w:val="24"/>
              </w:rPr>
              <w:t>:</w:t>
            </w:r>
          </w:p>
        </w:tc>
        <w:tc>
          <w:tcPr>
            <w:tcW w:w="1945" w:type="dxa"/>
          </w:tcPr>
          <w:p w14:paraId="6AF2698A" w14:textId="77777777" w:rsidR="00DE5785" w:rsidRDefault="00DE5785">
            <w:pPr>
              <w:pStyle w:val="TableParagraph"/>
              <w:rPr>
                <w:rFonts w:ascii="Times New Roman"/>
                <w:sz w:val="20"/>
              </w:rPr>
            </w:pPr>
          </w:p>
        </w:tc>
        <w:tc>
          <w:tcPr>
            <w:tcW w:w="2206" w:type="dxa"/>
          </w:tcPr>
          <w:p w14:paraId="70C7BB81" w14:textId="77777777" w:rsidR="00DE5785" w:rsidRDefault="00DE5785">
            <w:pPr>
              <w:pStyle w:val="TableParagraph"/>
              <w:rPr>
                <w:rFonts w:ascii="Times New Roman"/>
                <w:sz w:val="20"/>
              </w:rPr>
            </w:pPr>
          </w:p>
        </w:tc>
      </w:tr>
      <w:tr w:rsidR="00DE5785" w14:paraId="49FAF4F4" w14:textId="77777777">
        <w:trPr>
          <w:trHeight w:val="292"/>
        </w:trPr>
        <w:tc>
          <w:tcPr>
            <w:tcW w:w="2628" w:type="dxa"/>
          </w:tcPr>
          <w:p w14:paraId="4975501D" w14:textId="77777777" w:rsidR="00DE5785" w:rsidRDefault="00A97AE8">
            <w:pPr>
              <w:pStyle w:val="TableParagraph"/>
              <w:spacing w:line="271" w:lineRule="exact"/>
              <w:ind w:left="50"/>
              <w:rPr>
                <w:sz w:val="24"/>
              </w:rPr>
            </w:pPr>
            <w:r>
              <w:rPr>
                <w:spacing w:val="-2"/>
                <w:sz w:val="24"/>
              </w:rPr>
              <w:t>Department</w:t>
            </w:r>
          </w:p>
        </w:tc>
        <w:tc>
          <w:tcPr>
            <w:tcW w:w="759" w:type="dxa"/>
          </w:tcPr>
          <w:p w14:paraId="348F3590" w14:textId="77777777" w:rsidR="00DE5785" w:rsidRDefault="00A97AE8">
            <w:pPr>
              <w:pStyle w:val="TableParagraph"/>
              <w:spacing w:line="271" w:lineRule="exact"/>
              <w:ind w:right="258"/>
              <w:jc w:val="right"/>
              <w:rPr>
                <w:sz w:val="24"/>
              </w:rPr>
            </w:pPr>
            <w:r>
              <w:rPr>
                <w:spacing w:val="-10"/>
                <w:sz w:val="24"/>
              </w:rPr>
              <w:t>:</w:t>
            </w:r>
          </w:p>
        </w:tc>
        <w:tc>
          <w:tcPr>
            <w:tcW w:w="1945" w:type="dxa"/>
          </w:tcPr>
          <w:p w14:paraId="7506A4A9" w14:textId="77777777" w:rsidR="00DE5785" w:rsidRDefault="00DE5785">
            <w:pPr>
              <w:pStyle w:val="TableParagraph"/>
              <w:rPr>
                <w:rFonts w:ascii="Times New Roman"/>
                <w:sz w:val="20"/>
              </w:rPr>
            </w:pPr>
          </w:p>
        </w:tc>
        <w:tc>
          <w:tcPr>
            <w:tcW w:w="2206" w:type="dxa"/>
          </w:tcPr>
          <w:p w14:paraId="1AE7CEF3" w14:textId="77777777" w:rsidR="00DE5785" w:rsidRDefault="00DE5785">
            <w:pPr>
              <w:pStyle w:val="TableParagraph"/>
              <w:rPr>
                <w:rFonts w:ascii="Times New Roman"/>
                <w:sz w:val="20"/>
              </w:rPr>
            </w:pPr>
          </w:p>
        </w:tc>
      </w:tr>
      <w:tr w:rsidR="00DE5785" w14:paraId="5A438942" w14:textId="77777777">
        <w:trPr>
          <w:trHeight w:val="292"/>
        </w:trPr>
        <w:tc>
          <w:tcPr>
            <w:tcW w:w="2628" w:type="dxa"/>
          </w:tcPr>
          <w:p w14:paraId="3B9402B7" w14:textId="77777777" w:rsidR="00DE5785" w:rsidRDefault="00A97AE8">
            <w:pPr>
              <w:pStyle w:val="TableParagraph"/>
              <w:spacing w:line="271" w:lineRule="exact"/>
              <w:ind w:left="50"/>
              <w:rPr>
                <w:sz w:val="24"/>
              </w:rPr>
            </w:pPr>
            <w:r>
              <w:rPr>
                <w:spacing w:val="-2"/>
                <w:sz w:val="24"/>
              </w:rPr>
              <w:t>Location</w:t>
            </w:r>
          </w:p>
        </w:tc>
        <w:tc>
          <w:tcPr>
            <w:tcW w:w="759" w:type="dxa"/>
          </w:tcPr>
          <w:p w14:paraId="38390AA9" w14:textId="77777777" w:rsidR="00DE5785" w:rsidRDefault="00A97AE8">
            <w:pPr>
              <w:pStyle w:val="TableParagraph"/>
              <w:spacing w:line="271" w:lineRule="exact"/>
              <w:ind w:right="258"/>
              <w:jc w:val="right"/>
              <w:rPr>
                <w:sz w:val="24"/>
              </w:rPr>
            </w:pPr>
            <w:r>
              <w:rPr>
                <w:spacing w:val="-10"/>
                <w:sz w:val="24"/>
              </w:rPr>
              <w:t>:</w:t>
            </w:r>
          </w:p>
        </w:tc>
        <w:tc>
          <w:tcPr>
            <w:tcW w:w="1945" w:type="dxa"/>
          </w:tcPr>
          <w:p w14:paraId="7F5AC99C" w14:textId="77777777" w:rsidR="00DE5785" w:rsidRDefault="00A97AE8">
            <w:pPr>
              <w:pStyle w:val="TableParagraph"/>
              <w:spacing w:line="271" w:lineRule="exact"/>
              <w:ind w:left="258"/>
              <w:rPr>
                <w:sz w:val="24"/>
              </w:rPr>
            </w:pPr>
            <w:r>
              <w:rPr>
                <w:spacing w:val="-2"/>
                <w:sz w:val="24"/>
              </w:rPr>
              <w:t>City:</w:t>
            </w:r>
          </w:p>
        </w:tc>
        <w:tc>
          <w:tcPr>
            <w:tcW w:w="2206" w:type="dxa"/>
          </w:tcPr>
          <w:p w14:paraId="58F56C2B" w14:textId="77777777" w:rsidR="00DE5785" w:rsidRDefault="00A97AE8">
            <w:pPr>
              <w:pStyle w:val="TableParagraph"/>
              <w:spacing w:line="271" w:lineRule="exact"/>
              <w:ind w:left="1246"/>
              <w:rPr>
                <w:sz w:val="24"/>
              </w:rPr>
            </w:pPr>
            <w:r>
              <w:rPr>
                <w:spacing w:val="-2"/>
                <w:sz w:val="24"/>
              </w:rPr>
              <w:t>Province:</w:t>
            </w:r>
          </w:p>
        </w:tc>
      </w:tr>
      <w:tr w:rsidR="00DE5785" w14:paraId="456BB4E4" w14:textId="77777777">
        <w:trPr>
          <w:trHeight w:val="411"/>
        </w:trPr>
        <w:tc>
          <w:tcPr>
            <w:tcW w:w="2628" w:type="dxa"/>
          </w:tcPr>
          <w:p w14:paraId="6BF5886F" w14:textId="77777777" w:rsidR="00DE5785" w:rsidRDefault="00DE5785">
            <w:pPr>
              <w:pStyle w:val="TableParagraph"/>
              <w:rPr>
                <w:rFonts w:ascii="Times New Roman"/>
                <w:sz w:val="24"/>
              </w:rPr>
            </w:pPr>
          </w:p>
        </w:tc>
        <w:tc>
          <w:tcPr>
            <w:tcW w:w="759" w:type="dxa"/>
          </w:tcPr>
          <w:p w14:paraId="457FF3E6" w14:textId="77777777" w:rsidR="00DE5785" w:rsidRDefault="00DE5785">
            <w:pPr>
              <w:pStyle w:val="TableParagraph"/>
              <w:rPr>
                <w:rFonts w:ascii="Times New Roman"/>
                <w:sz w:val="24"/>
              </w:rPr>
            </w:pPr>
          </w:p>
        </w:tc>
        <w:tc>
          <w:tcPr>
            <w:tcW w:w="1945" w:type="dxa"/>
          </w:tcPr>
          <w:p w14:paraId="58BC95D8" w14:textId="77777777" w:rsidR="00DE5785" w:rsidRDefault="00A97AE8">
            <w:pPr>
              <w:pStyle w:val="TableParagraph"/>
              <w:spacing w:line="271" w:lineRule="exact"/>
              <w:ind w:left="258"/>
              <w:rPr>
                <w:sz w:val="24"/>
              </w:rPr>
            </w:pPr>
            <w:r>
              <w:rPr>
                <w:spacing w:val="-2"/>
                <w:sz w:val="24"/>
              </w:rPr>
              <w:t>Address:</w:t>
            </w:r>
          </w:p>
        </w:tc>
        <w:tc>
          <w:tcPr>
            <w:tcW w:w="2206" w:type="dxa"/>
          </w:tcPr>
          <w:p w14:paraId="55CD70C2" w14:textId="77777777" w:rsidR="00DE5785" w:rsidRDefault="00DE5785">
            <w:pPr>
              <w:pStyle w:val="TableParagraph"/>
              <w:rPr>
                <w:rFonts w:ascii="Times New Roman"/>
                <w:sz w:val="24"/>
              </w:rPr>
            </w:pPr>
          </w:p>
        </w:tc>
      </w:tr>
      <w:tr w:rsidR="00DE5785" w14:paraId="3BDAE14E" w14:textId="77777777">
        <w:trPr>
          <w:trHeight w:val="411"/>
        </w:trPr>
        <w:tc>
          <w:tcPr>
            <w:tcW w:w="2628" w:type="dxa"/>
          </w:tcPr>
          <w:p w14:paraId="500776AE" w14:textId="77777777" w:rsidR="00DE5785" w:rsidRDefault="00A97AE8">
            <w:pPr>
              <w:pStyle w:val="TableParagraph"/>
              <w:spacing w:before="96"/>
              <w:ind w:left="50"/>
              <w:rPr>
                <w:sz w:val="24"/>
              </w:rPr>
            </w:pPr>
            <w:r>
              <w:rPr>
                <w:sz w:val="24"/>
              </w:rPr>
              <w:t>Mobile</w:t>
            </w:r>
            <w:r>
              <w:rPr>
                <w:spacing w:val="-1"/>
                <w:sz w:val="24"/>
              </w:rPr>
              <w:t xml:space="preserve"> </w:t>
            </w:r>
            <w:r>
              <w:rPr>
                <w:spacing w:val="-2"/>
                <w:sz w:val="24"/>
              </w:rPr>
              <w:t>number/Email</w:t>
            </w:r>
          </w:p>
        </w:tc>
        <w:tc>
          <w:tcPr>
            <w:tcW w:w="759" w:type="dxa"/>
          </w:tcPr>
          <w:p w14:paraId="4960C19C" w14:textId="77777777" w:rsidR="00DE5785" w:rsidRDefault="00A97AE8">
            <w:pPr>
              <w:pStyle w:val="TableParagraph"/>
              <w:spacing w:before="96"/>
              <w:ind w:right="258"/>
              <w:jc w:val="right"/>
              <w:rPr>
                <w:sz w:val="24"/>
              </w:rPr>
            </w:pPr>
            <w:r>
              <w:rPr>
                <w:spacing w:val="-10"/>
                <w:sz w:val="24"/>
              </w:rPr>
              <w:t>:</w:t>
            </w:r>
          </w:p>
        </w:tc>
        <w:tc>
          <w:tcPr>
            <w:tcW w:w="1945" w:type="dxa"/>
          </w:tcPr>
          <w:p w14:paraId="1FF053B1" w14:textId="77777777" w:rsidR="00DE5785" w:rsidRDefault="00DE5785">
            <w:pPr>
              <w:pStyle w:val="TableParagraph"/>
              <w:rPr>
                <w:rFonts w:ascii="Times New Roman"/>
                <w:sz w:val="24"/>
              </w:rPr>
            </w:pPr>
          </w:p>
        </w:tc>
        <w:tc>
          <w:tcPr>
            <w:tcW w:w="2206" w:type="dxa"/>
          </w:tcPr>
          <w:p w14:paraId="61C774DB" w14:textId="77777777" w:rsidR="00DE5785" w:rsidRDefault="00DE5785">
            <w:pPr>
              <w:pStyle w:val="TableParagraph"/>
              <w:rPr>
                <w:rFonts w:ascii="Times New Roman"/>
                <w:sz w:val="24"/>
              </w:rPr>
            </w:pPr>
          </w:p>
        </w:tc>
      </w:tr>
      <w:tr w:rsidR="00DE5785" w14:paraId="6752BC29" w14:textId="77777777">
        <w:trPr>
          <w:trHeight w:val="266"/>
        </w:trPr>
        <w:tc>
          <w:tcPr>
            <w:tcW w:w="2628" w:type="dxa"/>
          </w:tcPr>
          <w:p w14:paraId="57024ED1" w14:textId="77777777" w:rsidR="00DE5785" w:rsidRDefault="00A97AE8">
            <w:pPr>
              <w:pStyle w:val="TableParagraph"/>
              <w:spacing w:line="246" w:lineRule="exact"/>
              <w:ind w:left="50"/>
              <w:rPr>
                <w:sz w:val="24"/>
              </w:rPr>
            </w:pPr>
            <w:r>
              <w:rPr>
                <w:sz w:val="24"/>
              </w:rPr>
              <w:t xml:space="preserve">Time of </w:t>
            </w:r>
            <w:r>
              <w:rPr>
                <w:spacing w:val="-2"/>
                <w:sz w:val="24"/>
              </w:rPr>
              <w:t>employment</w:t>
            </w:r>
          </w:p>
        </w:tc>
        <w:tc>
          <w:tcPr>
            <w:tcW w:w="759" w:type="dxa"/>
          </w:tcPr>
          <w:p w14:paraId="0E968DD5" w14:textId="77777777" w:rsidR="00DE5785" w:rsidRDefault="00A97AE8">
            <w:pPr>
              <w:pStyle w:val="TableParagraph"/>
              <w:spacing w:line="246" w:lineRule="exact"/>
              <w:ind w:right="258"/>
              <w:jc w:val="right"/>
              <w:rPr>
                <w:sz w:val="24"/>
              </w:rPr>
            </w:pPr>
            <w:r>
              <w:rPr>
                <w:spacing w:val="-10"/>
                <w:sz w:val="24"/>
              </w:rPr>
              <w:t>:</w:t>
            </w:r>
          </w:p>
        </w:tc>
        <w:tc>
          <w:tcPr>
            <w:tcW w:w="4151" w:type="dxa"/>
            <w:gridSpan w:val="2"/>
          </w:tcPr>
          <w:p w14:paraId="40CBD90E" w14:textId="77777777" w:rsidR="00DE5785" w:rsidRDefault="00A97AE8">
            <w:pPr>
              <w:pStyle w:val="TableParagraph"/>
              <w:tabs>
                <w:tab w:val="left" w:pos="3213"/>
              </w:tabs>
              <w:spacing w:line="246" w:lineRule="exact"/>
              <w:ind w:left="313"/>
              <w:rPr>
                <w:sz w:val="24"/>
              </w:rPr>
            </w:pPr>
            <w:r>
              <w:rPr>
                <w:spacing w:val="-2"/>
                <w:sz w:val="24"/>
              </w:rPr>
              <w:t>Month:</w:t>
            </w:r>
            <w:r>
              <w:rPr>
                <w:sz w:val="24"/>
              </w:rPr>
              <w:tab/>
            </w:r>
            <w:r>
              <w:rPr>
                <w:spacing w:val="-2"/>
                <w:sz w:val="24"/>
              </w:rPr>
              <w:t>Year:</w:t>
            </w:r>
          </w:p>
        </w:tc>
      </w:tr>
    </w:tbl>
    <w:p w14:paraId="6C095512" w14:textId="77777777" w:rsidR="00DE5785" w:rsidRDefault="00DE5785">
      <w:pPr>
        <w:pStyle w:val="TableParagraph"/>
        <w:spacing w:line="246" w:lineRule="exact"/>
        <w:rPr>
          <w:sz w:val="24"/>
        </w:rPr>
        <w:sectPr w:rsidR="00DE5785">
          <w:headerReference w:type="even" r:id="rId10"/>
          <w:headerReference w:type="default" r:id="rId11"/>
          <w:footerReference w:type="even" r:id="rId12"/>
          <w:footerReference w:type="default" r:id="rId13"/>
          <w:headerReference w:type="first" r:id="rId14"/>
          <w:footerReference w:type="first" r:id="rId15"/>
          <w:type w:val="continuous"/>
          <w:pgSz w:w="11910" w:h="16840"/>
          <w:pgMar w:top="1660" w:right="1417" w:bottom="1140" w:left="1275" w:header="1447" w:footer="953" w:gutter="0"/>
          <w:pgNumType w:start="1"/>
          <w:cols w:space="720"/>
        </w:sectPr>
      </w:pPr>
    </w:p>
    <w:p w14:paraId="3D118E1F" w14:textId="77777777" w:rsidR="00DE5785" w:rsidRDefault="00A97AE8">
      <w:pPr>
        <w:pStyle w:val="ListParagraph"/>
        <w:numPr>
          <w:ilvl w:val="0"/>
          <w:numId w:val="2"/>
        </w:numPr>
        <w:tabs>
          <w:tab w:val="left" w:pos="885"/>
        </w:tabs>
        <w:spacing w:before="245"/>
        <w:rPr>
          <w:b/>
          <w:sz w:val="24"/>
        </w:rPr>
      </w:pPr>
      <w:r>
        <w:rPr>
          <w:b/>
          <w:spacing w:val="-2"/>
          <w:sz w:val="24"/>
        </w:rPr>
        <w:lastRenderedPageBreak/>
        <w:t>Questions</w:t>
      </w:r>
    </w:p>
    <w:p w14:paraId="65861B65" w14:textId="77777777" w:rsidR="00DE5785" w:rsidRDefault="00A97AE8">
      <w:pPr>
        <w:spacing w:before="183"/>
        <w:ind w:left="873"/>
        <w:rPr>
          <w:i/>
          <w:sz w:val="24"/>
        </w:rPr>
      </w:pPr>
      <w:r>
        <w:rPr>
          <w:i/>
          <w:sz w:val="24"/>
        </w:rPr>
        <w:t>Choose</w:t>
      </w:r>
      <w:r>
        <w:rPr>
          <w:i/>
          <w:spacing w:val="-2"/>
          <w:sz w:val="24"/>
        </w:rPr>
        <w:t xml:space="preserve"> </w:t>
      </w:r>
      <w:r>
        <w:rPr>
          <w:i/>
          <w:sz w:val="24"/>
        </w:rPr>
        <w:t>the</w:t>
      </w:r>
      <w:r>
        <w:rPr>
          <w:i/>
          <w:spacing w:val="-1"/>
          <w:sz w:val="24"/>
        </w:rPr>
        <w:t xml:space="preserve"> </w:t>
      </w:r>
      <w:r>
        <w:rPr>
          <w:i/>
          <w:sz w:val="24"/>
        </w:rPr>
        <w:t>answers</w:t>
      </w:r>
      <w:r>
        <w:rPr>
          <w:i/>
          <w:spacing w:val="-3"/>
          <w:sz w:val="24"/>
        </w:rPr>
        <w:t xml:space="preserve"> </w:t>
      </w:r>
      <w:r>
        <w:rPr>
          <w:i/>
          <w:sz w:val="24"/>
        </w:rPr>
        <w:t>that</w:t>
      </w:r>
      <w:r>
        <w:rPr>
          <w:i/>
          <w:spacing w:val="-1"/>
          <w:sz w:val="24"/>
        </w:rPr>
        <w:t xml:space="preserve"> </w:t>
      </w:r>
      <w:r>
        <w:rPr>
          <w:i/>
          <w:sz w:val="24"/>
        </w:rPr>
        <w:t>suit</w:t>
      </w:r>
      <w:r>
        <w:rPr>
          <w:i/>
          <w:spacing w:val="-4"/>
          <w:sz w:val="24"/>
        </w:rPr>
        <w:t xml:space="preserve"> </w:t>
      </w:r>
      <w:r>
        <w:rPr>
          <w:i/>
          <w:sz w:val="24"/>
        </w:rPr>
        <w:t>you</w:t>
      </w:r>
      <w:r>
        <w:rPr>
          <w:i/>
          <w:spacing w:val="-3"/>
          <w:sz w:val="24"/>
        </w:rPr>
        <w:t xml:space="preserve"> </w:t>
      </w:r>
      <w:r>
        <w:rPr>
          <w:i/>
          <w:sz w:val="24"/>
        </w:rPr>
        <w:t>the</w:t>
      </w:r>
      <w:r>
        <w:rPr>
          <w:i/>
          <w:spacing w:val="-1"/>
          <w:sz w:val="24"/>
        </w:rPr>
        <w:t xml:space="preserve"> </w:t>
      </w:r>
      <w:r>
        <w:rPr>
          <w:i/>
          <w:spacing w:val="-4"/>
          <w:sz w:val="24"/>
        </w:rPr>
        <w:t>best</w:t>
      </w:r>
    </w:p>
    <w:p w14:paraId="64D5CD40" w14:textId="77777777" w:rsidR="00DE5785" w:rsidRDefault="00DE5785">
      <w:pPr>
        <w:pStyle w:val="BodyText"/>
        <w:spacing w:before="0"/>
        <w:ind w:left="0"/>
        <w:rPr>
          <w:i/>
        </w:rPr>
      </w:pPr>
    </w:p>
    <w:p w14:paraId="533D88A2" w14:textId="3670A6BF" w:rsidR="008D4585" w:rsidRPr="008D4585" w:rsidRDefault="008D4585">
      <w:pPr>
        <w:pStyle w:val="BodyText"/>
        <w:spacing w:before="0"/>
        <w:ind w:left="0"/>
        <w:rPr>
          <w:iCs/>
          <w:color w:val="FF0000"/>
        </w:rPr>
      </w:pPr>
      <w:r w:rsidRPr="008D4585">
        <w:rPr>
          <w:iCs/>
          <w:color w:val="FF0000"/>
        </w:rPr>
        <w:t>Although FSANZ is not an enforcement authority in Australia, we have answered from an Australian rather than agency perspective to provide more information that may be useful in this project.</w:t>
      </w:r>
    </w:p>
    <w:p w14:paraId="79300F1A" w14:textId="77777777" w:rsidR="00DE5785" w:rsidRDefault="00DE5785">
      <w:pPr>
        <w:pStyle w:val="BodyText"/>
        <w:spacing w:before="73"/>
        <w:ind w:left="0"/>
        <w:rPr>
          <w:i/>
        </w:rPr>
      </w:pPr>
    </w:p>
    <w:p w14:paraId="43C04624" w14:textId="77777777" w:rsidR="00DE5785" w:rsidRDefault="00A97AE8">
      <w:pPr>
        <w:pStyle w:val="Heading2"/>
        <w:spacing w:before="0"/>
      </w:pPr>
      <w:r>
        <w:rPr>
          <w:spacing w:val="-2"/>
        </w:rPr>
        <w:t>Legality</w:t>
      </w:r>
    </w:p>
    <w:p w14:paraId="424FA9EC" w14:textId="77777777" w:rsidR="00DE5785" w:rsidRDefault="00A97AE8">
      <w:pPr>
        <w:pStyle w:val="ListParagraph"/>
        <w:numPr>
          <w:ilvl w:val="0"/>
          <w:numId w:val="1"/>
        </w:numPr>
        <w:tabs>
          <w:tab w:val="left" w:pos="445"/>
          <w:tab w:val="left" w:pos="448"/>
        </w:tabs>
        <w:spacing w:before="183" w:line="259" w:lineRule="auto"/>
        <w:ind w:right="90"/>
        <w:jc w:val="left"/>
        <w:rPr>
          <w:sz w:val="24"/>
        </w:rPr>
      </w:pPr>
      <w:r>
        <w:rPr>
          <w:sz w:val="24"/>
        </w:rPr>
        <w:t>Are</w:t>
      </w:r>
      <w:r>
        <w:rPr>
          <w:spacing w:val="-6"/>
          <w:sz w:val="24"/>
        </w:rPr>
        <w:t xml:space="preserve"> </w:t>
      </w:r>
      <w:r>
        <w:rPr>
          <w:sz w:val="24"/>
        </w:rPr>
        <w:t>there</w:t>
      </w:r>
      <w:r>
        <w:rPr>
          <w:spacing w:val="-8"/>
          <w:sz w:val="24"/>
        </w:rPr>
        <w:t xml:space="preserve"> </w:t>
      </w:r>
      <w:r>
        <w:rPr>
          <w:sz w:val="24"/>
        </w:rPr>
        <w:t>any</w:t>
      </w:r>
      <w:r>
        <w:rPr>
          <w:spacing w:val="-7"/>
          <w:sz w:val="24"/>
        </w:rPr>
        <w:t xml:space="preserve"> </w:t>
      </w:r>
      <w:r>
        <w:rPr>
          <w:sz w:val="24"/>
        </w:rPr>
        <w:t>regulations</w:t>
      </w:r>
      <w:r>
        <w:rPr>
          <w:spacing w:val="-8"/>
          <w:sz w:val="24"/>
        </w:rPr>
        <w:t xml:space="preserve"> </w:t>
      </w:r>
      <w:r>
        <w:rPr>
          <w:sz w:val="24"/>
        </w:rPr>
        <w:t>regarding</w:t>
      </w:r>
      <w:r>
        <w:rPr>
          <w:spacing w:val="-8"/>
          <w:sz w:val="24"/>
        </w:rPr>
        <w:t xml:space="preserve"> </w:t>
      </w:r>
      <w:r>
        <w:rPr>
          <w:sz w:val="24"/>
        </w:rPr>
        <w:t>the</w:t>
      </w:r>
      <w:r>
        <w:rPr>
          <w:spacing w:val="-6"/>
          <w:sz w:val="24"/>
        </w:rPr>
        <w:t xml:space="preserve"> </w:t>
      </w:r>
      <w:r>
        <w:rPr>
          <w:sz w:val="24"/>
        </w:rPr>
        <w:t>supervision</w:t>
      </w:r>
      <w:r>
        <w:rPr>
          <w:spacing w:val="-5"/>
          <w:sz w:val="24"/>
        </w:rPr>
        <w:t xml:space="preserve"> </w:t>
      </w:r>
      <w:r>
        <w:rPr>
          <w:sz w:val="24"/>
        </w:rPr>
        <w:t>of</w:t>
      </w:r>
      <w:r>
        <w:rPr>
          <w:spacing w:val="-6"/>
          <w:sz w:val="24"/>
        </w:rPr>
        <w:t xml:space="preserve"> </w:t>
      </w:r>
      <w:r>
        <w:rPr>
          <w:sz w:val="24"/>
        </w:rPr>
        <w:t>MSMEs</w:t>
      </w:r>
      <w:r>
        <w:rPr>
          <w:spacing w:val="-7"/>
          <w:sz w:val="24"/>
        </w:rPr>
        <w:t xml:space="preserve"> </w:t>
      </w:r>
      <w:r>
        <w:rPr>
          <w:sz w:val="24"/>
        </w:rPr>
        <w:t>and</w:t>
      </w:r>
      <w:r>
        <w:rPr>
          <w:spacing w:val="-6"/>
          <w:sz w:val="24"/>
        </w:rPr>
        <w:t xml:space="preserve"> </w:t>
      </w:r>
      <w:r>
        <w:rPr>
          <w:sz w:val="24"/>
        </w:rPr>
        <w:t>street</w:t>
      </w:r>
      <w:r>
        <w:rPr>
          <w:spacing w:val="-9"/>
          <w:sz w:val="24"/>
        </w:rPr>
        <w:t xml:space="preserve"> </w:t>
      </w:r>
      <w:r>
        <w:rPr>
          <w:sz w:val="24"/>
        </w:rPr>
        <w:t>food</w:t>
      </w:r>
      <w:r>
        <w:rPr>
          <w:spacing w:val="-6"/>
          <w:sz w:val="24"/>
        </w:rPr>
        <w:t xml:space="preserve"> </w:t>
      </w:r>
      <w:r>
        <w:rPr>
          <w:sz w:val="24"/>
        </w:rPr>
        <w:t>businesses in local?</w:t>
      </w:r>
    </w:p>
    <w:p w14:paraId="05368A38" w14:textId="77777777" w:rsidR="00DE5785" w:rsidRDefault="00A97AE8">
      <w:pPr>
        <w:pStyle w:val="BodyText"/>
        <w:tabs>
          <w:tab w:val="left" w:pos="5164"/>
        </w:tabs>
        <w:spacing w:before="159"/>
        <w:ind w:left="825"/>
      </w:pPr>
      <w:r w:rsidRPr="009316C9">
        <w:rPr>
          <w:noProof/>
          <w:position w:val="-4"/>
          <w:shd w:val="clear" w:color="auto" w:fill="9BBB59" w:themeFill="accent3"/>
        </w:rPr>
        <w:drawing>
          <wp:inline distT="0" distB="0" distL="0" distR="0" wp14:anchorId="176FA616" wp14:editId="314354AA">
            <wp:extent cx="177800" cy="15875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40"/>
          <w:sz w:val="20"/>
        </w:rPr>
        <w:t xml:space="preserve"> </w:t>
      </w:r>
      <w:r>
        <w:t>Yes</w:t>
      </w:r>
      <w:r>
        <w:tab/>
      </w:r>
      <w:r>
        <w:rPr>
          <w:noProof/>
          <w:position w:val="-2"/>
        </w:rPr>
        <w:drawing>
          <wp:inline distT="0" distB="0" distL="0" distR="0" wp14:anchorId="7F13B9D9" wp14:editId="32CDAD99">
            <wp:extent cx="177800" cy="15875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cstate="print"/>
                    <a:stretch>
                      <a:fillRect/>
                    </a:stretch>
                  </pic:blipFill>
                  <pic:spPr>
                    <a:xfrm>
                      <a:off x="0" y="0"/>
                      <a:ext cx="177800" cy="158750"/>
                    </a:xfrm>
                    <a:prstGeom prst="rect">
                      <a:avLst/>
                    </a:prstGeom>
                  </pic:spPr>
                </pic:pic>
              </a:graphicData>
            </a:graphic>
          </wp:inline>
        </w:drawing>
      </w:r>
      <w:r>
        <w:rPr>
          <w:rFonts w:ascii="Times New Roman"/>
          <w:spacing w:val="40"/>
        </w:rPr>
        <w:t xml:space="preserve"> </w:t>
      </w:r>
      <w:r>
        <w:t>No</w:t>
      </w:r>
    </w:p>
    <w:p w14:paraId="186144C3" w14:textId="656000A2" w:rsidR="00DE5785" w:rsidRDefault="009316C9" w:rsidP="009316C9">
      <w:pPr>
        <w:pStyle w:val="BodyText"/>
        <w:spacing w:before="185"/>
        <w:rPr>
          <w:color w:val="FF0000"/>
        </w:rPr>
      </w:pPr>
      <w:r>
        <w:rPr>
          <w:color w:val="FF0000"/>
        </w:rPr>
        <w:t>A</w:t>
      </w:r>
      <w:r w:rsidRPr="009316C9">
        <w:rPr>
          <w:color w:val="FF0000"/>
        </w:rPr>
        <w:t>ll food businesses</w:t>
      </w:r>
      <w:r>
        <w:rPr>
          <w:color w:val="FF0000"/>
        </w:rPr>
        <w:t xml:space="preserve"> </w:t>
      </w:r>
      <w:r w:rsidRPr="009316C9">
        <w:rPr>
          <w:color w:val="FF0000"/>
        </w:rPr>
        <w:t>in Australia must adhere to the Australia New Zealand Food Standards Code, which outlines standards for food safety practices, premises, equipment, and hygiene</w:t>
      </w:r>
      <w:r w:rsidR="000203DF">
        <w:rPr>
          <w:color w:val="FF0000"/>
        </w:rPr>
        <w:t xml:space="preserve"> in Chapter 3</w:t>
      </w:r>
      <w:r>
        <w:rPr>
          <w:color w:val="FF0000"/>
        </w:rPr>
        <w:t xml:space="preserve">: </w:t>
      </w:r>
      <w:hyperlink r:id="rId18" w:history="1">
        <w:r w:rsidRPr="007C1CD5">
          <w:rPr>
            <w:rStyle w:val="Hyperlink"/>
          </w:rPr>
          <w:t>https://www.foodstandards.gov.au/business/food-safety-standards</w:t>
        </w:r>
      </w:hyperlink>
      <w:r>
        <w:rPr>
          <w:color w:val="FF0000"/>
        </w:rPr>
        <w:t xml:space="preserve"> </w:t>
      </w:r>
    </w:p>
    <w:p w14:paraId="3DE43C08" w14:textId="77777777" w:rsidR="00874F38" w:rsidRPr="00874F38" w:rsidRDefault="00874F38" w:rsidP="00874F38">
      <w:pPr>
        <w:pStyle w:val="BodyText"/>
        <w:spacing w:before="185"/>
        <w:rPr>
          <w:color w:val="FF0000"/>
          <w:lang w:val="en-AU"/>
        </w:rPr>
      </w:pPr>
      <w:r w:rsidRPr="00874F38">
        <w:rPr>
          <w:color w:val="FF0000"/>
          <w:lang w:val="en-AU"/>
        </w:rPr>
        <w:t>There are six food safety standards in the </w:t>
      </w:r>
      <w:hyperlink r:id="rId19" w:tooltip="Food Standards Code legislation" w:history="1">
        <w:r w:rsidRPr="00874F38">
          <w:rPr>
            <w:rStyle w:val="Hyperlink"/>
            <w:lang w:val="en-AU"/>
          </w:rPr>
          <w:t>Food Standards Code legislation</w:t>
        </w:r>
      </w:hyperlink>
      <w:r w:rsidRPr="00874F38">
        <w:rPr>
          <w:color w:val="FF0000"/>
          <w:lang w:val="en-AU"/>
        </w:rPr>
        <w:t>:</w:t>
      </w:r>
    </w:p>
    <w:p w14:paraId="77DFD5D2" w14:textId="77777777" w:rsidR="00874F38" w:rsidRPr="00874F38" w:rsidRDefault="00874F38" w:rsidP="00874F38">
      <w:pPr>
        <w:pStyle w:val="BodyText"/>
        <w:numPr>
          <w:ilvl w:val="0"/>
          <w:numId w:val="8"/>
        </w:numPr>
        <w:spacing w:before="185"/>
        <w:rPr>
          <w:color w:val="FF0000"/>
          <w:lang w:val="en-AU"/>
        </w:rPr>
      </w:pPr>
      <w:r w:rsidRPr="00874F38">
        <w:rPr>
          <w:color w:val="FF0000"/>
          <w:lang w:val="en-AU"/>
        </w:rPr>
        <w:t>3.1.1 Interpretation and application</w:t>
      </w:r>
    </w:p>
    <w:p w14:paraId="611ACE1A" w14:textId="77777777" w:rsidR="00874F38" w:rsidRPr="00874F38" w:rsidRDefault="00874F38" w:rsidP="00874F38">
      <w:pPr>
        <w:pStyle w:val="BodyText"/>
        <w:numPr>
          <w:ilvl w:val="0"/>
          <w:numId w:val="8"/>
        </w:numPr>
        <w:spacing w:before="185"/>
        <w:rPr>
          <w:color w:val="FF0000"/>
          <w:lang w:val="en-AU"/>
        </w:rPr>
      </w:pPr>
      <w:r w:rsidRPr="00874F38">
        <w:rPr>
          <w:color w:val="FF0000"/>
          <w:lang w:val="en-AU"/>
        </w:rPr>
        <w:t>3.2.1 Food safety programs</w:t>
      </w:r>
    </w:p>
    <w:p w14:paraId="5C619C2D" w14:textId="77777777" w:rsidR="00874F38" w:rsidRPr="00874F38" w:rsidRDefault="00874F38" w:rsidP="00874F38">
      <w:pPr>
        <w:pStyle w:val="BodyText"/>
        <w:numPr>
          <w:ilvl w:val="0"/>
          <w:numId w:val="8"/>
        </w:numPr>
        <w:spacing w:before="185"/>
        <w:rPr>
          <w:color w:val="FF0000"/>
          <w:lang w:val="en-AU"/>
        </w:rPr>
      </w:pPr>
      <w:r w:rsidRPr="00874F38">
        <w:rPr>
          <w:color w:val="FF0000"/>
          <w:lang w:val="en-AU"/>
        </w:rPr>
        <w:t>3.2.2 Food safety practices and general requirements</w:t>
      </w:r>
    </w:p>
    <w:p w14:paraId="27B1574C" w14:textId="77777777" w:rsidR="00874F38" w:rsidRPr="00874F38" w:rsidRDefault="00874F38" w:rsidP="00874F38">
      <w:pPr>
        <w:pStyle w:val="BodyText"/>
        <w:numPr>
          <w:ilvl w:val="0"/>
          <w:numId w:val="8"/>
        </w:numPr>
        <w:spacing w:before="185"/>
        <w:rPr>
          <w:color w:val="FF0000"/>
          <w:lang w:val="en-AU"/>
        </w:rPr>
      </w:pPr>
      <w:r w:rsidRPr="00874F38">
        <w:rPr>
          <w:color w:val="FF0000"/>
          <w:lang w:val="en-AU"/>
        </w:rPr>
        <w:t>3.2.2A Food safety management tools</w:t>
      </w:r>
    </w:p>
    <w:p w14:paraId="596EB621" w14:textId="77777777" w:rsidR="00874F38" w:rsidRPr="00874F38" w:rsidRDefault="00874F38" w:rsidP="00874F38">
      <w:pPr>
        <w:pStyle w:val="BodyText"/>
        <w:numPr>
          <w:ilvl w:val="0"/>
          <w:numId w:val="8"/>
        </w:numPr>
        <w:spacing w:before="185"/>
        <w:rPr>
          <w:color w:val="FF0000"/>
          <w:lang w:val="en-AU"/>
        </w:rPr>
      </w:pPr>
      <w:r w:rsidRPr="00874F38">
        <w:rPr>
          <w:color w:val="FF0000"/>
          <w:lang w:val="en-AU"/>
        </w:rPr>
        <w:t>3.2.3 Food premises and equipment</w:t>
      </w:r>
    </w:p>
    <w:p w14:paraId="074E00AF" w14:textId="77777777" w:rsidR="00874F38" w:rsidRPr="00874F38" w:rsidRDefault="00874F38" w:rsidP="00874F38">
      <w:pPr>
        <w:pStyle w:val="BodyText"/>
        <w:numPr>
          <w:ilvl w:val="0"/>
          <w:numId w:val="8"/>
        </w:numPr>
        <w:spacing w:before="185"/>
        <w:rPr>
          <w:color w:val="FF0000"/>
          <w:lang w:val="en-AU"/>
        </w:rPr>
      </w:pPr>
      <w:r w:rsidRPr="00874F38">
        <w:rPr>
          <w:color w:val="FF0000"/>
          <w:lang w:val="en-AU"/>
        </w:rPr>
        <w:t>3.3.1 Food safety programs for food service to vulnerable persons</w:t>
      </w:r>
    </w:p>
    <w:p w14:paraId="567CF43E" w14:textId="77777777" w:rsidR="00874F38" w:rsidRPr="00874F38" w:rsidRDefault="00874F38" w:rsidP="00874F38">
      <w:pPr>
        <w:pStyle w:val="BodyText"/>
        <w:spacing w:before="185"/>
        <w:rPr>
          <w:color w:val="FF0000"/>
          <w:lang w:val="en-AU"/>
        </w:rPr>
      </w:pPr>
      <w:r w:rsidRPr="00874F38">
        <w:rPr>
          <w:color w:val="FF0000"/>
          <w:lang w:val="en-AU"/>
        </w:rPr>
        <w:t>​These standards aim to lower the incidence of foodborne illness. They place obligations on Australian food businesses to produce food that is safe and suitable to eat, and also place health and hygiene obligations on food handlers.</w:t>
      </w:r>
    </w:p>
    <w:p w14:paraId="7C235A8A" w14:textId="787A5BC5" w:rsidR="00874F38" w:rsidRPr="00874F38" w:rsidRDefault="00874F38" w:rsidP="00874F38">
      <w:pPr>
        <w:pStyle w:val="BodyText"/>
        <w:spacing w:before="185"/>
        <w:rPr>
          <w:color w:val="FF0000"/>
          <w:lang w:val="en-AU"/>
        </w:rPr>
      </w:pPr>
      <w:r w:rsidRPr="00874F38">
        <w:rPr>
          <w:color w:val="FF0000"/>
          <w:lang w:val="en-AU"/>
        </w:rPr>
        <w:t>For more information see the </w:t>
      </w:r>
      <w:hyperlink r:id="rId20" w:tooltip="Food Safety Standards (Chapter 3)" w:history="1">
        <w:r w:rsidRPr="00874F38">
          <w:rPr>
            <w:rStyle w:val="Hyperlink"/>
            <w:lang w:val="en-AU"/>
          </w:rPr>
          <w:t>Food Safety Standards</w:t>
        </w:r>
      </w:hyperlink>
      <w:r w:rsidRPr="00874F38">
        <w:rPr>
          <w:color w:val="FF0000"/>
          <w:lang w:val="en-AU"/>
        </w:rPr>
        <w:t> page.</w:t>
      </w:r>
    </w:p>
    <w:p w14:paraId="63B160CB" w14:textId="0EE25D92" w:rsidR="00DE5785" w:rsidRPr="00FC5B47" w:rsidRDefault="00A97AE8" w:rsidP="00FC5B47">
      <w:pPr>
        <w:pStyle w:val="ListParagraph"/>
        <w:numPr>
          <w:ilvl w:val="0"/>
          <w:numId w:val="1"/>
        </w:numPr>
        <w:tabs>
          <w:tab w:val="left" w:pos="445"/>
          <w:tab w:val="left" w:pos="448"/>
        </w:tabs>
        <w:spacing w:line="259" w:lineRule="auto"/>
        <w:ind w:right="1021"/>
        <w:jc w:val="left"/>
        <w:rPr>
          <w:sz w:val="24"/>
        </w:rPr>
      </w:pPr>
      <w:r>
        <w:rPr>
          <w:sz w:val="24"/>
        </w:rPr>
        <w:t>Which</w:t>
      </w:r>
      <w:r>
        <w:rPr>
          <w:spacing w:val="-5"/>
          <w:sz w:val="24"/>
        </w:rPr>
        <w:t xml:space="preserve"> </w:t>
      </w:r>
      <w:r>
        <w:rPr>
          <w:sz w:val="24"/>
        </w:rPr>
        <w:t>institution/agency</w:t>
      </w:r>
      <w:r>
        <w:rPr>
          <w:spacing w:val="-6"/>
          <w:sz w:val="24"/>
        </w:rPr>
        <w:t xml:space="preserve"> </w:t>
      </w:r>
      <w:r>
        <w:rPr>
          <w:sz w:val="24"/>
        </w:rPr>
        <w:t>has</w:t>
      </w:r>
      <w:r>
        <w:rPr>
          <w:spacing w:val="-6"/>
          <w:sz w:val="24"/>
        </w:rPr>
        <w:t xml:space="preserve"> </w:t>
      </w:r>
      <w:r>
        <w:rPr>
          <w:sz w:val="24"/>
        </w:rPr>
        <w:t>the</w:t>
      </w:r>
      <w:r>
        <w:rPr>
          <w:spacing w:val="-8"/>
          <w:sz w:val="24"/>
        </w:rPr>
        <w:t xml:space="preserve"> </w:t>
      </w:r>
      <w:r>
        <w:rPr>
          <w:sz w:val="24"/>
        </w:rPr>
        <w:t>authority</w:t>
      </w:r>
      <w:r>
        <w:rPr>
          <w:spacing w:val="-6"/>
          <w:sz w:val="24"/>
        </w:rPr>
        <w:t xml:space="preserve"> </w:t>
      </w:r>
      <w:r>
        <w:rPr>
          <w:sz w:val="24"/>
        </w:rPr>
        <w:t>to</w:t>
      </w:r>
      <w:r>
        <w:rPr>
          <w:spacing w:val="-8"/>
          <w:sz w:val="24"/>
        </w:rPr>
        <w:t xml:space="preserve"> </w:t>
      </w:r>
      <w:r>
        <w:rPr>
          <w:sz w:val="24"/>
        </w:rPr>
        <w:t>supervise</w:t>
      </w:r>
      <w:r>
        <w:rPr>
          <w:spacing w:val="-5"/>
          <w:sz w:val="24"/>
        </w:rPr>
        <w:t xml:space="preserve"> </w:t>
      </w:r>
      <w:r>
        <w:rPr>
          <w:sz w:val="24"/>
        </w:rPr>
        <w:t>MSMEs</w:t>
      </w:r>
      <w:r>
        <w:rPr>
          <w:spacing w:val="-6"/>
          <w:sz w:val="24"/>
        </w:rPr>
        <w:t xml:space="preserve"> </w:t>
      </w:r>
      <w:r>
        <w:rPr>
          <w:sz w:val="24"/>
        </w:rPr>
        <w:t>and</w:t>
      </w:r>
      <w:r>
        <w:rPr>
          <w:spacing w:val="-7"/>
          <w:sz w:val="24"/>
        </w:rPr>
        <w:t xml:space="preserve"> </w:t>
      </w:r>
      <w:r>
        <w:rPr>
          <w:sz w:val="24"/>
        </w:rPr>
        <w:t>street</w:t>
      </w:r>
      <w:r>
        <w:rPr>
          <w:spacing w:val="-7"/>
          <w:sz w:val="24"/>
        </w:rPr>
        <w:t xml:space="preserve"> </w:t>
      </w:r>
      <w:r>
        <w:rPr>
          <w:sz w:val="24"/>
        </w:rPr>
        <w:t xml:space="preserve">food </w:t>
      </w:r>
      <w:r>
        <w:rPr>
          <w:spacing w:val="-2"/>
          <w:sz w:val="24"/>
        </w:rPr>
        <w:t>businesses?</w:t>
      </w:r>
    </w:p>
    <w:p w14:paraId="6C3A5797" w14:textId="77777777" w:rsidR="00FC5B47" w:rsidRDefault="00FC5B47" w:rsidP="00FC5B47">
      <w:pPr>
        <w:tabs>
          <w:tab w:val="left" w:pos="445"/>
          <w:tab w:val="left" w:pos="448"/>
        </w:tabs>
        <w:spacing w:line="259" w:lineRule="auto"/>
        <w:ind w:left="164" w:right="1021"/>
        <w:rPr>
          <w:sz w:val="24"/>
        </w:rPr>
      </w:pPr>
    </w:p>
    <w:p w14:paraId="76CADCC8" w14:textId="5357D95B" w:rsidR="00FC5B47" w:rsidRPr="00FC5B47" w:rsidRDefault="00FC5B47" w:rsidP="00FC5B47">
      <w:pPr>
        <w:tabs>
          <w:tab w:val="left" w:pos="445"/>
          <w:tab w:val="left" w:pos="448"/>
        </w:tabs>
        <w:spacing w:line="259" w:lineRule="auto"/>
        <w:ind w:left="164" w:right="1021"/>
        <w:rPr>
          <w:color w:val="FF0000"/>
          <w:sz w:val="24"/>
        </w:rPr>
      </w:pPr>
      <w:r w:rsidRPr="00FC5B47">
        <w:rPr>
          <w:color w:val="FF0000"/>
          <w:sz w:val="24"/>
        </w:rPr>
        <w:t>In Australia, food business regulation is managed at both the state/territory and local government levels, guided by national standards. Here's how the responsibilities are divided:</w:t>
      </w:r>
    </w:p>
    <w:p w14:paraId="5F84C90F" w14:textId="77777777" w:rsidR="00FC5B47" w:rsidRPr="00FC5B47" w:rsidRDefault="00FC5B47" w:rsidP="00FC5B47">
      <w:pPr>
        <w:tabs>
          <w:tab w:val="left" w:pos="445"/>
          <w:tab w:val="left" w:pos="448"/>
        </w:tabs>
        <w:spacing w:line="259" w:lineRule="auto"/>
        <w:ind w:left="164" w:right="1021"/>
        <w:rPr>
          <w:color w:val="FF0000"/>
          <w:sz w:val="24"/>
        </w:rPr>
      </w:pPr>
    </w:p>
    <w:p w14:paraId="04222D94" w14:textId="468C143E" w:rsidR="00FC5B47" w:rsidRPr="00FC5B47" w:rsidRDefault="00FC5B47" w:rsidP="00FC5B47">
      <w:pPr>
        <w:tabs>
          <w:tab w:val="left" w:pos="445"/>
          <w:tab w:val="left" w:pos="448"/>
        </w:tabs>
        <w:spacing w:line="259" w:lineRule="auto"/>
        <w:ind w:left="164" w:right="1021"/>
        <w:rPr>
          <w:color w:val="FF0000"/>
          <w:sz w:val="24"/>
        </w:rPr>
      </w:pPr>
      <w:r w:rsidRPr="00FC5B47">
        <w:rPr>
          <w:color w:val="FF0000"/>
          <w:sz w:val="24"/>
        </w:rPr>
        <w:t>National Level:</w:t>
      </w:r>
    </w:p>
    <w:p w14:paraId="2E3B342C" w14:textId="77777777" w:rsidR="00FC5B47" w:rsidRPr="00FC5B47" w:rsidRDefault="00FC5B47" w:rsidP="00FC5B47">
      <w:pPr>
        <w:tabs>
          <w:tab w:val="left" w:pos="445"/>
          <w:tab w:val="left" w:pos="448"/>
        </w:tabs>
        <w:spacing w:line="259" w:lineRule="auto"/>
        <w:ind w:left="164" w:right="1021"/>
        <w:rPr>
          <w:color w:val="FF0000"/>
          <w:sz w:val="24"/>
        </w:rPr>
      </w:pPr>
      <w:r w:rsidRPr="00FC5B47">
        <w:rPr>
          <w:color w:val="FF0000"/>
          <w:sz w:val="24"/>
        </w:rPr>
        <w:t>Food Standards Australia New Zealand (FSANZ)</w:t>
      </w:r>
    </w:p>
    <w:p w14:paraId="224F8C69" w14:textId="06F1794D" w:rsidR="00FC5B47" w:rsidRPr="00FC5B47" w:rsidRDefault="00FC5B47" w:rsidP="00FC5B47">
      <w:pPr>
        <w:tabs>
          <w:tab w:val="left" w:pos="445"/>
          <w:tab w:val="left" w:pos="448"/>
        </w:tabs>
        <w:spacing w:line="259" w:lineRule="auto"/>
        <w:ind w:left="164" w:right="1021"/>
        <w:rPr>
          <w:color w:val="FF0000"/>
          <w:sz w:val="24"/>
        </w:rPr>
      </w:pPr>
      <w:r w:rsidRPr="00FC5B47">
        <w:rPr>
          <w:color w:val="FF0000"/>
          <w:sz w:val="24"/>
        </w:rPr>
        <w:t>Role: Develops and maintains the Australia New Zealand Food Standards Code.</w:t>
      </w:r>
    </w:p>
    <w:p w14:paraId="50F9A86D" w14:textId="78C72C3A" w:rsidR="00FC5B47" w:rsidRPr="00FC5B47" w:rsidRDefault="00FC5B47" w:rsidP="00FC5B47">
      <w:pPr>
        <w:tabs>
          <w:tab w:val="left" w:pos="445"/>
          <w:tab w:val="left" w:pos="448"/>
        </w:tabs>
        <w:spacing w:line="259" w:lineRule="auto"/>
        <w:ind w:left="164" w:right="1021"/>
        <w:rPr>
          <w:color w:val="FF0000"/>
          <w:sz w:val="24"/>
        </w:rPr>
      </w:pPr>
      <w:r w:rsidRPr="00FC5B47">
        <w:rPr>
          <w:color w:val="FF0000"/>
          <w:sz w:val="24"/>
        </w:rPr>
        <w:t>Scope: Sets national standards for food safety, hygiene, labelling, and additives.</w:t>
      </w:r>
    </w:p>
    <w:p w14:paraId="14BF3CFC" w14:textId="77777777" w:rsidR="00FC5B47" w:rsidRPr="00FC5B47" w:rsidRDefault="00FC5B47" w:rsidP="00FC5B47">
      <w:pPr>
        <w:tabs>
          <w:tab w:val="left" w:pos="445"/>
          <w:tab w:val="left" w:pos="448"/>
        </w:tabs>
        <w:spacing w:line="259" w:lineRule="auto"/>
        <w:ind w:left="164" w:right="1021"/>
        <w:rPr>
          <w:color w:val="FF0000"/>
          <w:sz w:val="24"/>
        </w:rPr>
      </w:pPr>
      <w:r w:rsidRPr="00FC5B47">
        <w:rPr>
          <w:color w:val="FF0000"/>
          <w:sz w:val="24"/>
        </w:rPr>
        <w:t xml:space="preserve">Authority: FSANZ does not enforce the law; it provides the rules that states, </w:t>
      </w:r>
      <w:r w:rsidRPr="00FC5B47">
        <w:rPr>
          <w:color w:val="FF0000"/>
          <w:sz w:val="24"/>
        </w:rPr>
        <w:lastRenderedPageBreak/>
        <w:t>territories, and local councils enforce.</w:t>
      </w:r>
    </w:p>
    <w:p w14:paraId="0697FFCC" w14:textId="77777777" w:rsidR="00FC5B47" w:rsidRPr="00FC5B47" w:rsidRDefault="00FC5B47" w:rsidP="00FC5B47">
      <w:pPr>
        <w:tabs>
          <w:tab w:val="left" w:pos="445"/>
          <w:tab w:val="left" w:pos="448"/>
        </w:tabs>
        <w:spacing w:line="259" w:lineRule="auto"/>
        <w:ind w:right="1021"/>
        <w:rPr>
          <w:color w:val="FF0000"/>
          <w:sz w:val="24"/>
        </w:rPr>
      </w:pPr>
    </w:p>
    <w:p w14:paraId="103CE272" w14:textId="48E9F006" w:rsidR="00FC5B47" w:rsidRPr="00FC5B47" w:rsidRDefault="00FC5B47" w:rsidP="00FC5B47">
      <w:pPr>
        <w:tabs>
          <w:tab w:val="left" w:pos="445"/>
          <w:tab w:val="left" w:pos="448"/>
        </w:tabs>
        <w:spacing w:line="259" w:lineRule="auto"/>
        <w:ind w:left="164" w:right="1021"/>
        <w:rPr>
          <w:color w:val="FF0000"/>
          <w:sz w:val="24"/>
        </w:rPr>
      </w:pPr>
      <w:r w:rsidRPr="00FC5B47">
        <w:rPr>
          <w:color w:val="FF0000"/>
          <w:sz w:val="24"/>
        </w:rPr>
        <w:t>State and Territory Authorities:</w:t>
      </w:r>
    </w:p>
    <w:p w14:paraId="0AC7DEC6" w14:textId="77777777" w:rsidR="00FC5B47" w:rsidRPr="00FC5B47" w:rsidRDefault="00FC5B47" w:rsidP="00FC5B47">
      <w:pPr>
        <w:tabs>
          <w:tab w:val="left" w:pos="445"/>
          <w:tab w:val="left" w:pos="448"/>
        </w:tabs>
        <w:spacing w:line="259" w:lineRule="auto"/>
        <w:ind w:left="164" w:right="1021"/>
        <w:rPr>
          <w:color w:val="FF0000"/>
          <w:sz w:val="24"/>
        </w:rPr>
      </w:pPr>
      <w:r w:rsidRPr="00FC5B47">
        <w:rPr>
          <w:color w:val="FF0000"/>
          <w:sz w:val="24"/>
        </w:rPr>
        <w:t>Each state/territory has its own food authority or health department that enforces the Food Standards Code and supervises licensing and inspections of certain food sectors.</w:t>
      </w:r>
    </w:p>
    <w:p w14:paraId="01D6A58F" w14:textId="77777777" w:rsidR="00FC5B47" w:rsidRPr="00FC5B47" w:rsidRDefault="00FC5B47" w:rsidP="00FC5B47">
      <w:pPr>
        <w:tabs>
          <w:tab w:val="left" w:pos="445"/>
          <w:tab w:val="left" w:pos="448"/>
        </w:tabs>
        <w:spacing w:line="259" w:lineRule="auto"/>
        <w:ind w:left="164" w:right="1021"/>
        <w:rPr>
          <w:color w:val="FF0000"/>
          <w:sz w:val="24"/>
        </w:rPr>
      </w:pPr>
    </w:p>
    <w:p w14:paraId="191C307E" w14:textId="77777777" w:rsidR="00FC5B47" w:rsidRPr="00FC5B47" w:rsidRDefault="00FC5B47" w:rsidP="00FC5B47">
      <w:pPr>
        <w:tabs>
          <w:tab w:val="left" w:pos="445"/>
          <w:tab w:val="left" w:pos="448"/>
        </w:tabs>
        <w:spacing w:line="259" w:lineRule="auto"/>
        <w:ind w:left="164" w:right="1021"/>
        <w:rPr>
          <w:color w:val="FF0000"/>
          <w:sz w:val="24"/>
        </w:rPr>
      </w:pPr>
      <w:r w:rsidRPr="00FC5B47">
        <w:rPr>
          <w:color w:val="FF0000"/>
          <w:sz w:val="24"/>
        </w:rPr>
        <w:t>Local Government (Councils):</w:t>
      </w:r>
    </w:p>
    <w:p w14:paraId="4D403473" w14:textId="7D1FCC49" w:rsidR="00FC5B47" w:rsidRPr="00FC5B47" w:rsidRDefault="00FC5B47" w:rsidP="00FC5B47">
      <w:pPr>
        <w:tabs>
          <w:tab w:val="left" w:pos="445"/>
          <w:tab w:val="left" w:pos="448"/>
        </w:tabs>
        <w:spacing w:line="259" w:lineRule="auto"/>
        <w:ind w:left="164" w:right="1021"/>
        <w:rPr>
          <w:color w:val="FF0000"/>
          <w:sz w:val="24"/>
        </w:rPr>
      </w:pPr>
      <w:r w:rsidRPr="00FC5B47">
        <w:rPr>
          <w:color w:val="FF0000"/>
          <w:sz w:val="24"/>
        </w:rPr>
        <w:t>Also can have a main role in supervising street food businesses, mobile food vans, markets, cafés, restaurants, and other retail food outlets.</w:t>
      </w:r>
    </w:p>
    <w:p w14:paraId="30B9FD9D" w14:textId="77777777" w:rsidR="00FC5B47" w:rsidRDefault="00FC5B47" w:rsidP="00FC5B47">
      <w:pPr>
        <w:tabs>
          <w:tab w:val="left" w:pos="445"/>
          <w:tab w:val="left" w:pos="448"/>
        </w:tabs>
        <w:spacing w:line="259" w:lineRule="auto"/>
        <w:ind w:left="164" w:right="1021"/>
        <w:rPr>
          <w:sz w:val="24"/>
        </w:rPr>
      </w:pPr>
    </w:p>
    <w:p w14:paraId="7666E6EF" w14:textId="0E6AFAB1" w:rsidR="00FC5B47" w:rsidRPr="00FC5B47" w:rsidRDefault="00FC5B47" w:rsidP="00FC5B47">
      <w:pPr>
        <w:tabs>
          <w:tab w:val="left" w:pos="445"/>
          <w:tab w:val="left" w:pos="448"/>
        </w:tabs>
        <w:spacing w:line="259" w:lineRule="auto"/>
        <w:ind w:left="164" w:right="1021"/>
        <w:rPr>
          <w:sz w:val="24"/>
        </w:rPr>
      </w:pPr>
      <w:r w:rsidRPr="00D17967">
        <w:rPr>
          <w:color w:val="FF0000"/>
          <w:sz w:val="24"/>
        </w:rPr>
        <w:t>A list of food enforcement agencies is available on </w:t>
      </w:r>
      <w:hyperlink r:id="rId21" w:history="1">
        <w:r w:rsidRPr="00FC5B47">
          <w:rPr>
            <w:rStyle w:val="Hyperlink"/>
            <w:sz w:val="24"/>
          </w:rPr>
          <w:t>our website</w:t>
        </w:r>
      </w:hyperlink>
      <w:r w:rsidRPr="00FC5B47">
        <w:rPr>
          <w:sz w:val="24"/>
        </w:rPr>
        <w:t>.</w:t>
      </w:r>
    </w:p>
    <w:p w14:paraId="26DB2A4F" w14:textId="77777777" w:rsidR="00DE5785" w:rsidRDefault="00A97AE8">
      <w:pPr>
        <w:pStyle w:val="ListParagraph"/>
        <w:numPr>
          <w:ilvl w:val="0"/>
          <w:numId w:val="1"/>
        </w:numPr>
        <w:tabs>
          <w:tab w:val="left" w:pos="446"/>
        </w:tabs>
        <w:spacing w:before="184"/>
        <w:ind w:left="446" w:hanging="281"/>
        <w:jc w:val="left"/>
        <w:rPr>
          <w:sz w:val="24"/>
        </w:rPr>
      </w:pPr>
      <w:r>
        <w:rPr>
          <w:sz w:val="24"/>
        </w:rPr>
        <w:t>Is</w:t>
      </w:r>
      <w:r>
        <w:rPr>
          <w:spacing w:val="-7"/>
          <w:sz w:val="24"/>
        </w:rPr>
        <w:t xml:space="preserve"> </w:t>
      </w:r>
      <w:r>
        <w:rPr>
          <w:sz w:val="24"/>
        </w:rPr>
        <w:t>it</w:t>
      </w:r>
      <w:r>
        <w:rPr>
          <w:spacing w:val="-5"/>
          <w:sz w:val="24"/>
        </w:rPr>
        <w:t xml:space="preserve"> </w:t>
      </w:r>
      <w:r>
        <w:rPr>
          <w:sz w:val="24"/>
        </w:rPr>
        <w:t>mandatory</w:t>
      </w:r>
      <w:r>
        <w:rPr>
          <w:spacing w:val="-4"/>
          <w:sz w:val="24"/>
        </w:rPr>
        <w:t xml:space="preserve"> </w:t>
      </w:r>
      <w:r>
        <w:rPr>
          <w:sz w:val="24"/>
        </w:rPr>
        <w:t>for</w:t>
      </w:r>
      <w:r>
        <w:rPr>
          <w:spacing w:val="-3"/>
          <w:sz w:val="24"/>
        </w:rPr>
        <w:t xml:space="preserve"> </w:t>
      </w:r>
      <w:r>
        <w:rPr>
          <w:sz w:val="24"/>
        </w:rPr>
        <w:t>every</w:t>
      </w:r>
      <w:r>
        <w:rPr>
          <w:spacing w:val="-7"/>
          <w:sz w:val="24"/>
        </w:rPr>
        <w:t xml:space="preserve"> </w:t>
      </w:r>
      <w:r>
        <w:rPr>
          <w:sz w:val="24"/>
        </w:rPr>
        <w:t>MSME</w:t>
      </w:r>
      <w:r>
        <w:rPr>
          <w:spacing w:val="-3"/>
          <w:sz w:val="24"/>
        </w:rPr>
        <w:t xml:space="preserve"> </w:t>
      </w:r>
      <w:r>
        <w:rPr>
          <w:sz w:val="24"/>
        </w:rPr>
        <w:t>and</w:t>
      </w:r>
      <w:r>
        <w:rPr>
          <w:spacing w:val="-3"/>
          <w:sz w:val="24"/>
        </w:rPr>
        <w:t xml:space="preserve"> </w:t>
      </w:r>
      <w:r>
        <w:rPr>
          <w:sz w:val="24"/>
        </w:rPr>
        <w:t>street</w:t>
      </w:r>
      <w:r>
        <w:rPr>
          <w:spacing w:val="-5"/>
          <w:sz w:val="24"/>
        </w:rPr>
        <w:t xml:space="preserve"> </w:t>
      </w:r>
      <w:r>
        <w:rPr>
          <w:sz w:val="24"/>
        </w:rPr>
        <w:t>food</w:t>
      </w:r>
      <w:r>
        <w:rPr>
          <w:spacing w:val="-1"/>
          <w:sz w:val="24"/>
        </w:rPr>
        <w:t xml:space="preserve"> </w:t>
      </w:r>
      <w:r>
        <w:rPr>
          <w:sz w:val="24"/>
        </w:rPr>
        <w:t>business</w:t>
      </w:r>
      <w:r>
        <w:rPr>
          <w:spacing w:val="-6"/>
          <w:sz w:val="24"/>
        </w:rPr>
        <w:t xml:space="preserve"> </w:t>
      </w:r>
      <w:r>
        <w:rPr>
          <w:sz w:val="24"/>
        </w:rPr>
        <w:t>to</w:t>
      </w:r>
      <w:r>
        <w:rPr>
          <w:spacing w:val="-5"/>
          <w:sz w:val="24"/>
        </w:rPr>
        <w:t xml:space="preserve"> </w:t>
      </w:r>
      <w:r>
        <w:rPr>
          <w:sz w:val="24"/>
        </w:rPr>
        <w:t>have</w:t>
      </w:r>
      <w:r>
        <w:rPr>
          <w:spacing w:val="-3"/>
          <w:sz w:val="24"/>
        </w:rPr>
        <w:t xml:space="preserve"> </w:t>
      </w:r>
      <w:r>
        <w:rPr>
          <w:sz w:val="24"/>
        </w:rPr>
        <w:t>a</w:t>
      </w:r>
      <w:r>
        <w:rPr>
          <w:spacing w:val="-6"/>
          <w:sz w:val="24"/>
        </w:rPr>
        <w:t xml:space="preserve"> </w:t>
      </w:r>
      <w:r>
        <w:rPr>
          <w:sz w:val="24"/>
        </w:rPr>
        <w:t>permit</w:t>
      </w:r>
      <w:r>
        <w:rPr>
          <w:spacing w:val="-4"/>
          <w:sz w:val="24"/>
        </w:rPr>
        <w:t xml:space="preserve"> </w:t>
      </w:r>
      <w:r>
        <w:rPr>
          <w:sz w:val="24"/>
        </w:rPr>
        <w:t>or</w:t>
      </w:r>
      <w:r>
        <w:rPr>
          <w:spacing w:val="-3"/>
          <w:sz w:val="24"/>
        </w:rPr>
        <w:t xml:space="preserve"> </w:t>
      </w:r>
      <w:r>
        <w:rPr>
          <w:spacing w:val="-2"/>
          <w:sz w:val="24"/>
        </w:rPr>
        <w:t>registration?</w:t>
      </w:r>
    </w:p>
    <w:p w14:paraId="40F2D504" w14:textId="77777777" w:rsidR="00DE5785" w:rsidRDefault="00A97AE8">
      <w:pPr>
        <w:pStyle w:val="BodyText"/>
        <w:tabs>
          <w:tab w:val="left" w:pos="5164"/>
        </w:tabs>
        <w:ind w:left="825"/>
      </w:pPr>
      <w:r w:rsidRPr="00FC5B47">
        <w:rPr>
          <w:noProof/>
          <w:position w:val="-6"/>
          <w:shd w:val="clear" w:color="auto" w:fill="9BBB59" w:themeFill="accent3"/>
        </w:rPr>
        <w:drawing>
          <wp:inline distT="0" distB="0" distL="0" distR="0" wp14:anchorId="1789927D" wp14:editId="13C578F7">
            <wp:extent cx="177800" cy="15875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cstate="print"/>
                    <a:stretch>
                      <a:fillRect/>
                    </a:stretch>
                  </pic:blipFill>
                  <pic:spPr>
                    <a:xfrm>
                      <a:off x="0" y="0"/>
                      <a:ext cx="177800" cy="15875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19BE4E03" wp14:editId="34C377FF">
            <wp:extent cx="177800" cy="15875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40"/>
        </w:rPr>
        <w:t xml:space="preserve"> </w:t>
      </w:r>
      <w:r>
        <w:t>No</w:t>
      </w:r>
    </w:p>
    <w:p w14:paraId="34D8089B" w14:textId="61C746AD" w:rsidR="00FC5B47" w:rsidRDefault="003D4081" w:rsidP="00FC5B47">
      <w:pPr>
        <w:pStyle w:val="BodyText"/>
        <w:tabs>
          <w:tab w:val="left" w:pos="5164"/>
        </w:tabs>
        <w:ind w:left="0"/>
        <w:rPr>
          <w:color w:val="FF0000"/>
        </w:rPr>
      </w:pPr>
      <w:ins w:id="2" w:author="Nora Galway" w:date="2025-05-16T14:10:00Z" w16du:dateUtc="2025-05-16T04:10:00Z">
        <w:r>
          <w:rPr>
            <w:color w:val="FF0000"/>
          </w:rPr>
          <w:t>Both yes and no.  Some Australian jurisdictions may</w:t>
        </w:r>
      </w:ins>
      <w:ins w:id="3" w:author="Nora Galway" w:date="2025-05-16T14:11:00Z" w16du:dateUtc="2025-05-16T04:11:00Z">
        <w:r>
          <w:rPr>
            <w:color w:val="FF0000"/>
          </w:rPr>
          <w:t xml:space="preserve"> require businesses to all be licensed but others may only require notification. </w:t>
        </w:r>
      </w:ins>
      <w:r w:rsidR="00FC5B47" w:rsidRPr="00D17967">
        <w:rPr>
          <w:color w:val="FF0000"/>
        </w:rPr>
        <w:t>Under</w:t>
      </w:r>
      <w:r w:rsidR="00FC5B47" w:rsidRPr="00FC5B47">
        <w:t> </w:t>
      </w:r>
      <w:hyperlink r:id="rId22" w:tgtFrame="_blank" w:history="1">
        <w:r w:rsidR="00FC5B47" w:rsidRPr="00FC5B47">
          <w:rPr>
            <w:rStyle w:val="Hyperlink"/>
          </w:rPr>
          <w:t>Standard 3.2.2 - Food Safety Practices and General Requirements</w:t>
        </w:r>
      </w:hyperlink>
      <w:r w:rsidR="00FC5B47" w:rsidRPr="00FC5B47">
        <w:t xml:space="preserve">, </w:t>
      </w:r>
      <w:r w:rsidR="00FC5B47" w:rsidRPr="00D17967">
        <w:rPr>
          <w:color w:val="FF0000"/>
        </w:rPr>
        <w:t xml:space="preserve">a new food business or changing the business's name, location or activities must </w:t>
      </w:r>
      <w:r w:rsidR="00D17967">
        <w:rPr>
          <w:color w:val="FF0000"/>
        </w:rPr>
        <w:t>inform the relevant</w:t>
      </w:r>
      <w:r w:rsidR="00FC5B47" w:rsidRPr="00D17967">
        <w:rPr>
          <w:color w:val="FF0000"/>
        </w:rPr>
        <w:t xml:space="preserve"> food enforcement agency.</w:t>
      </w:r>
      <w:r w:rsidR="00D17967">
        <w:rPr>
          <w:color w:val="FF0000"/>
        </w:rPr>
        <w:t xml:space="preserve"> How this is done will differ by state and territory.</w:t>
      </w:r>
    </w:p>
    <w:p w14:paraId="1094B657" w14:textId="5CE4493B" w:rsidR="00F552D5" w:rsidRDefault="00F552D5" w:rsidP="00F552D5">
      <w:pPr>
        <w:pStyle w:val="BodyText"/>
        <w:spacing w:before="185"/>
        <w:ind w:left="0"/>
        <w:rPr>
          <w:color w:val="FF0000"/>
        </w:rPr>
      </w:pPr>
      <w:r w:rsidRPr="009316C9">
        <w:rPr>
          <w:color w:val="FF0000"/>
        </w:rPr>
        <w:t xml:space="preserve">In Australia, food businesses </w:t>
      </w:r>
      <w:r>
        <w:rPr>
          <w:color w:val="FF0000"/>
        </w:rPr>
        <w:t>are</w:t>
      </w:r>
      <w:r w:rsidRPr="009316C9">
        <w:rPr>
          <w:color w:val="FF0000"/>
        </w:rPr>
        <w:t xml:space="preserve"> subject to either licensing or notification requirements, depending on the</w:t>
      </w:r>
      <w:r>
        <w:rPr>
          <w:color w:val="FF0000"/>
        </w:rPr>
        <w:t xml:space="preserve"> location</w:t>
      </w:r>
      <w:del w:id="4" w:author="Nora Galway" w:date="2025-05-16T14:12:00Z" w16du:dateUtc="2025-05-16T04:12:00Z">
        <w:r w:rsidDel="003D4081">
          <w:rPr>
            <w:color w:val="FF0000"/>
          </w:rPr>
          <w:delText>s</w:delText>
        </w:r>
      </w:del>
      <w:r>
        <w:rPr>
          <w:color w:val="FF0000"/>
        </w:rPr>
        <w:t>,</w:t>
      </w:r>
      <w:r w:rsidRPr="009316C9">
        <w:rPr>
          <w:color w:val="FF0000"/>
        </w:rPr>
        <w:t xml:space="preserve"> nature</w:t>
      </w:r>
      <w:r>
        <w:rPr>
          <w:color w:val="FF0000"/>
        </w:rPr>
        <w:t>,</w:t>
      </w:r>
      <w:r w:rsidRPr="009316C9">
        <w:rPr>
          <w:color w:val="FF0000"/>
        </w:rPr>
        <w:t xml:space="preserve"> and scope of their operations.</w:t>
      </w:r>
      <w:r>
        <w:rPr>
          <w:color w:val="FF0000"/>
        </w:rPr>
        <w:t xml:space="preserve"> This is because there are different food laws in different states and territories in Australia.</w:t>
      </w:r>
    </w:p>
    <w:p w14:paraId="3423D670" w14:textId="77777777" w:rsidR="00F552D5" w:rsidRPr="00FC5B47" w:rsidRDefault="00F552D5" w:rsidP="00F552D5">
      <w:pPr>
        <w:pStyle w:val="BodyText"/>
        <w:spacing w:before="185"/>
        <w:rPr>
          <w:b/>
          <w:bCs/>
          <w:color w:val="FF0000"/>
          <w:lang w:val="en-AU"/>
        </w:rPr>
      </w:pPr>
      <w:r>
        <w:rPr>
          <w:b/>
          <w:bCs/>
          <w:color w:val="FF0000"/>
          <w:lang w:val="en-AU"/>
        </w:rPr>
        <w:t>Licencing</w:t>
      </w:r>
    </w:p>
    <w:p w14:paraId="5DE64E51" w14:textId="77777777" w:rsidR="00F552D5" w:rsidRPr="009316C9" w:rsidRDefault="00F552D5" w:rsidP="00F552D5">
      <w:pPr>
        <w:pStyle w:val="BodyText"/>
        <w:spacing w:before="185"/>
        <w:rPr>
          <w:color w:val="FF0000"/>
          <w:lang w:val="en-AU"/>
        </w:rPr>
      </w:pPr>
      <w:r w:rsidRPr="009316C9">
        <w:rPr>
          <w:color w:val="FF0000"/>
          <w:lang w:val="en-AU"/>
        </w:rPr>
        <w:t>Certain food businesses m</w:t>
      </w:r>
      <w:r>
        <w:rPr>
          <w:color w:val="FF0000"/>
          <w:lang w:val="en-AU"/>
        </w:rPr>
        <w:t>ight need to</w:t>
      </w:r>
      <w:r w:rsidRPr="009316C9">
        <w:rPr>
          <w:color w:val="FF0000"/>
          <w:lang w:val="en-AU"/>
        </w:rPr>
        <w:t xml:space="preserve"> obtain a licence from the relevant state or territory food authority. </w:t>
      </w:r>
      <w:r>
        <w:rPr>
          <w:color w:val="FF0000"/>
          <w:lang w:val="en-AU"/>
        </w:rPr>
        <w:t>For example,</w:t>
      </w:r>
      <w:r w:rsidRPr="009316C9">
        <w:rPr>
          <w:color w:val="FF0000"/>
          <w:lang w:val="en-AU"/>
        </w:rPr>
        <w:t xml:space="preserve"> the NSW Food Authority mandates licensing for businesses involved in:</w:t>
      </w:r>
    </w:p>
    <w:p w14:paraId="67576C24" w14:textId="77777777" w:rsidR="00F552D5" w:rsidRPr="009316C9" w:rsidRDefault="00F552D5" w:rsidP="00F552D5">
      <w:pPr>
        <w:pStyle w:val="BodyText"/>
        <w:numPr>
          <w:ilvl w:val="0"/>
          <w:numId w:val="3"/>
        </w:numPr>
        <w:spacing w:before="185"/>
        <w:rPr>
          <w:color w:val="FF0000"/>
          <w:lang w:val="en-AU"/>
        </w:rPr>
      </w:pPr>
      <w:r w:rsidRPr="009316C9">
        <w:rPr>
          <w:color w:val="FF0000"/>
          <w:lang w:val="en-AU"/>
        </w:rPr>
        <w:t>Handling or processing meat, including retail butchers</w:t>
      </w:r>
    </w:p>
    <w:p w14:paraId="1FDC7E71" w14:textId="77777777" w:rsidR="00F552D5" w:rsidRPr="009316C9" w:rsidRDefault="00F552D5" w:rsidP="00F552D5">
      <w:pPr>
        <w:pStyle w:val="BodyText"/>
        <w:numPr>
          <w:ilvl w:val="0"/>
          <w:numId w:val="3"/>
        </w:numPr>
        <w:spacing w:before="185"/>
        <w:rPr>
          <w:color w:val="FF0000"/>
          <w:lang w:val="en-AU"/>
        </w:rPr>
      </w:pPr>
      <w:r w:rsidRPr="009316C9">
        <w:rPr>
          <w:color w:val="FF0000"/>
          <w:lang w:val="en-AU"/>
        </w:rPr>
        <w:t>Producing, processing, or storing dairy products</w:t>
      </w:r>
    </w:p>
    <w:p w14:paraId="68EB74F6" w14:textId="77777777" w:rsidR="00F552D5" w:rsidRPr="009316C9" w:rsidRDefault="00F552D5" w:rsidP="00F552D5">
      <w:pPr>
        <w:pStyle w:val="BodyText"/>
        <w:numPr>
          <w:ilvl w:val="0"/>
          <w:numId w:val="3"/>
        </w:numPr>
        <w:spacing w:before="185"/>
        <w:rPr>
          <w:color w:val="FF0000"/>
          <w:lang w:val="en-AU"/>
        </w:rPr>
      </w:pPr>
      <w:r w:rsidRPr="009316C9">
        <w:rPr>
          <w:color w:val="FF0000"/>
          <w:lang w:val="en-AU"/>
        </w:rPr>
        <w:t>Producing, grading, or processing eggs (excluding small farms)</w:t>
      </w:r>
    </w:p>
    <w:p w14:paraId="2BF2FF40" w14:textId="77777777" w:rsidR="00F552D5" w:rsidRPr="009316C9" w:rsidRDefault="00F552D5" w:rsidP="00F552D5">
      <w:pPr>
        <w:pStyle w:val="BodyText"/>
        <w:numPr>
          <w:ilvl w:val="0"/>
          <w:numId w:val="3"/>
        </w:numPr>
        <w:spacing w:before="185"/>
        <w:rPr>
          <w:color w:val="FF0000"/>
          <w:lang w:val="en-AU"/>
        </w:rPr>
      </w:pPr>
      <w:r w:rsidRPr="009316C9">
        <w:rPr>
          <w:color w:val="FF0000"/>
          <w:lang w:val="en-AU"/>
        </w:rPr>
        <w:t>Handling or wholesaling seafood (excluding shellfish)</w:t>
      </w:r>
    </w:p>
    <w:p w14:paraId="2436F3B9" w14:textId="77777777" w:rsidR="00F552D5" w:rsidRPr="009316C9" w:rsidRDefault="00F552D5" w:rsidP="00F552D5">
      <w:pPr>
        <w:pStyle w:val="BodyText"/>
        <w:numPr>
          <w:ilvl w:val="0"/>
          <w:numId w:val="3"/>
        </w:numPr>
        <w:spacing w:before="185"/>
        <w:rPr>
          <w:color w:val="FF0000"/>
          <w:lang w:val="en-AU"/>
        </w:rPr>
      </w:pPr>
      <w:r w:rsidRPr="009316C9">
        <w:rPr>
          <w:color w:val="FF0000"/>
          <w:lang w:val="en-AU"/>
        </w:rPr>
        <w:t>Cultivating or harvesting shellfish</w:t>
      </w:r>
    </w:p>
    <w:p w14:paraId="6B30BFE5" w14:textId="77777777" w:rsidR="00F552D5" w:rsidRPr="009316C9" w:rsidRDefault="00F552D5" w:rsidP="00F552D5">
      <w:pPr>
        <w:pStyle w:val="BodyText"/>
        <w:numPr>
          <w:ilvl w:val="0"/>
          <w:numId w:val="3"/>
        </w:numPr>
        <w:spacing w:before="185"/>
        <w:rPr>
          <w:color w:val="FF0000"/>
          <w:lang w:val="en-AU"/>
        </w:rPr>
      </w:pPr>
      <w:r w:rsidRPr="009316C9">
        <w:rPr>
          <w:color w:val="FF0000"/>
          <w:lang w:val="en-AU"/>
        </w:rPr>
        <w:t>Producing high-risk plant products (e.g., seed sprouts, unpasteurised juices)</w:t>
      </w:r>
    </w:p>
    <w:p w14:paraId="483E9D2A" w14:textId="77777777" w:rsidR="00F552D5" w:rsidRPr="009316C9" w:rsidRDefault="00F552D5" w:rsidP="00F552D5">
      <w:pPr>
        <w:pStyle w:val="BodyText"/>
        <w:numPr>
          <w:ilvl w:val="0"/>
          <w:numId w:val="3"/>
        </w:numPr>
        <w:spacing w:before="185"/>
        <w:rPr>
          <w:color w:val="FF0000"/>
          <w:lang w:val="en-AU"/>
        </w:rPr>
      </w:pPr>
      <w:r w:rsidRPr="009316C9">
        <w:rPr>
          <w:color w:val="FF0000"/>
          <w:lang w:val="en-AU"/>
        </w:rPr>
        <w:t>Providing food services to vulnerable populations (e.g., in hospitals or aged care facilities)</w:t>
      </w:r>
    </w:p>
    <w:p w14:paraId="25204088" w14:textId="77777777" w:rsidR="00F552D5" w:rsidRPr="009316C9" w:rsidRDefault="00F552D5" w:rsidP="00F552D5">
      <w:pPr>
        <w:pStyle w:val="BodyText"/>
        <w:numPr>
          <w:ilvl w:val="0"/>
          <w:numId w:val="3"/>
        </w:numPr>
        <w:spacing w:before="185"/>
        <w:rPr>
          <w:color w:val="FF0000"/>
          <w:lang w:val="en-AU"/>
        </w:rPr>
      </w:pPr>
      <w:r w:rsidRPr="009316C9">
        <w:rPr>
          <w:color w:val="FF0000"/>
          <w:lang w:val="en-AU"/>
        </w:rPr>
        <w:t>Transporting any of the above food categories</w:t>
      </w:r>
    </w:p>
    <w:p w14:paraId="615866F0" w14:textId="77777777" w:rsidR="00F552D5" w:rsidRPr="009316C9" w:rsidRDefault="00F552D5" w:rsidP="00F552D5">
      <w:pPr>
        <w:pStyle w:val="BodyText"/>
        <w:spacing w:before="185"/>
        <w:rPr>
          <w:color w:val="FF0000"/>
          <w:lang w:val="en-AU"/>
        </w:rPr>
      </w:pPr>
      <w:r w:rsidRPr="009316C9">
        <w:rPr>
          <w:color w:val="FF0000"/>
          <w:lang w:val="en-AU"/>
        </w:rPr>
        <w:t>These licensing requirements ensure that high-risk food operations adhere to stringent food safety standards.</w:t>
      </w:r>
    </w:p>
    <w:p w14:paraId="1771F49C" w14:textId="77777777" w:rsidR="00F552D5" w:rsidRPr="009316C9" w:rsidRDefault="00F552D5" w:rsidP="00F552D5">
      <w:pPr>
        <w:pStyle w:val="BodyText"/>
        <w:spacing w:before="185"/>
        <w:rPr>
          <w:b/>
          <w:bCs/>
          <w:color w:val="FF0000"/>
          <w:lang w:val="en-AU"/>
        </w:rPr>
      </w:pPr>
      <w:r w:rsidRPr="009316C9">
        <w:rPr>
          <w:b/>
          <w:bCs/>
          <w:color w:val="FF0000"/>
          <w:lang w:val="en-AU"/>
        </w:rPr>
        <w:lastRenderedPageBreak/>
        <w:t>Notification</w:t>
      </w:r>
    </w:p>
    <w:p w14:paraId="09C1BBF9" w14:textId="77777777" w:rsidR="00F552D5" w:rsidRPr="009316C9" w:rsidRDefault="00F552D5" w:rsidP="00F552D5">
      <w:pPr>
        <w:pStyle w:val="BodyText"/>
        <w:spacing w:before="185"/>
        <w:rPr>
          <w:color w:val="FF0000"/>
          <w:lang w:val="en-AU"/>
        </w:rPr>
      </w:pPr>
      <w:r w:rsidRPr="009316C9">
        <w:rPr>
          <w:color w:val="FF0000"/>
          <w:lang w:val="en-AU"/>
        </w:rPr>
        <w:t>Food businesses not requiring a licence m</w:t>
      </w:r>
      <w:r>
        <w:rPr>
          <w:color w:val="FF0000"/>
          <w:lang w:val="en-AU"/>
        </w:rPr>
        <w:t>ight need to</w:t>
      </w:r>
      <w:r w:rsidRPr="009316C9">
        <w:rPr>
          <w:color w:val="FF0000"/>
          <w:lang w:val="en-AU"/>
        </w:rPr>
        <w:t xml:space="preserve"> notify their local council or the appropriate food authority before commencing operations.</w:t>
      </w:r>
      <w:r>
        <w:rPr>
          <w:color w:val="FF0000"/>
          <w:lang w:val="en-AU"/>
        </w:rPr>
        <w:t xml:space="preserve"> For example:</w:t>
      </w:r>
    </w:p>
    <w:p w14:paraId="6854F4E1" w14:textId="77777777" w:rsidR="00F552D5" w:rsidRPr="009316C9" w:rsidRDefault="00F552D5" w:rsidP="00F552D5">
      <w:pPr>
        <w:pStyle w:val="BodyText"/>
        <w:numPr>
          <w:ilvl w:val="0"/>
          <w:numId w:val="4"/>
        </w:numPr>
        <w:spacing w:before="185"/>
        <w:rPr>
          <w:color w:val="FF0000"/>
          <w:lang w:val="en-AU"/>
        </w:rPr>
      </w:pPr>
      <w:r w:rsidRPr="009316C9">
        <w:rPr>
          <w:color w:val="FF0000"/>
          <w:lang w:val="en-AU"/>
        </w:rPr>
        <w:t>Restaurants, cafés, and takeaway outlets</w:t>
      </w:r>
    </w:p>
    <w:p w14:paraId="1E434923" w14:textId="77777777" w:rsidR="00F552D5" w:rsidRPr="009316C9" w:rsidRDefault="00F552D5" w:rsidP="00F552D5">
      <w:pPr>
        <w:pStyle w:val="BodyText"/>
        <w:numPr>
          <w:ilvl w:val="0"/>
          <w:numId w:val="4"/>
        </w:numPr>
        <w:spacing w:before="185"/>
        <w:rPr>
          <w:color w:val="FF0000"/>
          <w:lang w:val="en-AU"/>
        </w:rPr>
      </w:pPr>
      <w:r w:rsidRPr="009316C9">
        <w:rPr>
          <w:color w:val="FF0000"/>
          <w:lang w:val="en-AU"/>
        </w:rPr>
        <w:t>Mobile food vendors and food stallholders at events</w:t>
      </w:r>
    </w:p>
    <w:p w14:paraId="16597EB0" w14:textId="77777777" w:rsidR="00F552D5" w:rsidRPr="009316C9" w:rsidRDefault="00F552D5" w:rsidP="00F552D5">
      <w:pPr>
        <w:pStyle w:val="BodyText"/>
        <w:numPr>
          <w:ilvl w:val="0"/>
          <w:numId w:val="4"/>
        </w:numPr>
        <w:spacing w:before="185"/>
        <w:rPr>
          <w:color w:val="FF0000"/>
          <w:lang w:val="en-AU"/>
        </w:rPr>
      </w:pPr>
      <w:r w:rsidRPr="009316C9">
        <w:rPr>
          <w:color w:val="FF0000"/>
          <w:lang w:val="en-AU"/>
        </w:rPr>
        <w:t>Grocery stores, supermarkets, and convenience stores</w:t>
      </w:r>
    </w:p>
    <w:p w14:paraId="025DD78B" w14:textId="77777777" w:rsidR="00F552D5" w:rsidRPr="009316C9" w:rsidRDefault="00F552D5" w:rsidP="00F552D5">
      <w:pPr>
        <w:pStyle w:val="BodyText"/>
        <w:numPr>
          <w:ilvl w:val="0"/>
          <w:numId w:val="4"/>
        </w:numPr>
        <w:spacing w:before="185"/>
        <w:rPr>
          <w:color w:val="FF0000"/>
          <w:lang w:val="en-AU"/>
        </w:rPr>
      </w:pPr>
      <w:r w:rsidRPr="009316C9">
        <w:rPr>
          <w:color w:val="FF0000"/>
          <w:lang w:val="en-AU"/>
        </w:rPr>
        <w:t>Businesses selling food as a secondary activity (e.g., chemists, petrol stations)</w:t>
      </w:r>
    </w:p>
    <w:p w14:paraId="6522AC69" w14:textId="77777777" w:rsidR="00F552D5" w:rsidRPr="009316C9" w:rsidRDefault="00F552D5" w:rsidP="00F552D5">
      <w:pPr>
        <w:pStyle w:val="BodyText"/>
        <w:numPr>
          <w:ilvl w:val="0"/>
          <w:numId w:val="4"/>
        </w:numPr>
        <w:spacing w:before="185"/>
        <w:rPr>
          <w:color w:val="FF0000"/>
          <w:lang w:val="en-AU"/>
        </w:rPr>
      </w:pPr>
      <w:r w:rsidRPr="009316C9">
        <w:rPr>
          <w:color w:val="FF0000"/>
          <w:lang w:val="en-AU"/>
        </w:rPr>
        <w:t>Home-based food businesses not selling directly to consumers</w:t>
      </w:r>
    </w:p>
    <w:p w14:paraId="7E3D2BD5" w14:textId="77777777" w:rsidR="00F552D5" w:rsidRPr="009316C9" w:rsidRDefault="00F552D5" w:rsidP="00F552D5">
      <w:pPr>
        <w:pStyle w:val="BodyText"/>
        <w:numPr>
          <w:ilvl w:val="0"/>
          <w:numId w:val="4"/>
        </w:numPr>
        <w:spacing w:before="185"/>
        <w:rPr>
          <w:color w:val="FF0000"/>
          <w:lang w:val="en-AU"/>
        </w:rPr>
      </w:pPr>
      <w:r w:rsidRPr="009316C9">
        <w:rPr>
          <w:color w:val="FF0000"/>
          <w:lang w:val="en-AU"/>
        </w:rPr>
        <w:t>Food manufacturers or wholesalers not holding a licence</w:t>
      </w:r>
    </w:p>
    <w:p w14:paraId="0BC78C9C" w14:textId="77777777" w:rsidR="00F552D5" w:rsidRPr="009316C9" w:rsidRDefault="00F552D5" w:rsidP="00F552D5">
      <w:pPr>
        <w:pStyle w:val="BodyText"/>
        <w:numPr>
          <w:ilvl w:val="0"/>
          <w:numId w:val="4"/>
        </w:numPr>
        <w:spacing w:before="185"/>
        <w:rPr>
          <w:color w:val="FF0000"/>
          <w:lang w:val="en-AU"/>
        </w:rPr>
      </w:pPr>
      <w:r w:rsidRPr="009316C9">
        <w:rPr>
          <w:color w:val="FF0000"/>
          <w:lang w:val="en-AU"/>
        </w:rPr>
        <w:t>Importers of food or ingredients not retailing from their premises</w:t>
      </w:r>
    </w:p>
    <w:p w14:paraId="0169E477" w14:textId="77777777" w:rsidR="00F552D5" w:rsidRPr="00FC5B47" w:rsidRDefault="00F552D5" w:rsidP="00F552D5">
      <w:pPr>
        <w:pStyle w:val="BodyText"/>
        <w:spacing w:before="185"/>
        <w:rPr>
          <w:color w:val="FF0000"/>
          <w:lang w:val="en-AU"/>
        </w:rPr>
      </w:pPr>
      <w:r w:rsidRPr="009316C9">
        <w:rPr>
          <w:color w:val="FF0000"/>
          <w:lang w:val="en-AU"/>
        </w:rPr>
        <w:t>Notification typically involves providing details about the business, such as its location, nature of food handling, and contact information.</w:t>
      </w:r>
    </w:p>
    <w:p w14:paraId="31B1E46B" w14:textId="77777777" w:rsidR="00F552D5" w:rsidRDefault="00F552D5" w:rsidP="00FC5B47">
      <w:pPr>
        <w:pStyle w:val="BodyText"/>
        <w:tabs>
          <w:tab w:val="left" w:pos="5164"/>
        </w:tabs>
        <w:ind w:left="0"/>
      </w:pPr>
    </w:p>
    <w:p w14:paraId="3EE2DCC2" w14:textId="77777777" w:rsidR="00DE5785" w:rsidRDefault="00A97AE8">
      <w:pPr>
        <w:pStyle w:val="ListParagraph"/>
        <w:numPr>
          <w:ilvl w:val="0"/>
          <w:numId w:val="1"/>
        </w:numPr>
        <w:tabs>
          <w:tab w:val="left" w:pos="445"/>
          <w:tab w:val="left" w:pos="448"/>
        </w:tabs>
        <w:spacing w:line="256" w:lineRule="auto"/>
        <w:ind w:right="344"/>
        <w:jc w:val="left"/>
        <w:rPr>
          <w:sz w:val="24"/>
        </w:rPr>
      </w:pPr>
      <w:r>
        <w:rPr>
          <w:sz w:val="24"/>
        </w:rPr>
        <w:t>Does</w:t>
      </w:r>
      <w:r>
        <w:rPr>
          <w:spacing w:val="-6"/>
          <w:sz w:val="24"/>
        </w:rPr>
        <w:t xml:space="preserve"> </w:t>
      </w:r>
      <w:r>
        <w:rPr>
          <w:sz w:val="24"/>
        </w:rPr>
        <w:t>the</w:t>
      </w:r>
      <w:r>
        <w:rPr>
          <w:spacing w:val="-8"/>
          <w:sz w:val="24"/>
        </w:rPr>
        <w:t xml:space="preserve"> </w:t>
      </w:r>
      <w:r>
        <w:rPr>
          <w:sz w:val="24"/>
        </w:rPr>
        <w:t>institution/agency</w:t>
      </w:r>
      <w:r>
        <w:rPr>
          <w:spacing w:val="-6"/>
          <w:sz w:val="24"/>
        </w:rPr>
        <w:t xml:space="preserve"> </w:t>
      </w:r>
      <w:r>
        <w:rPr>
          <w:sz w:val="24"/>
        </w:rPr>
        <w:t>have</w:t>
      </w:r>
      <w:r>
        <w:rPr>
          <w:spacing w:val="-6"/>
          <w:sz w:val="24"/>
        </w:rPr>
        <w:t xml:space="preserve"> </w:t>
      </w:r>
      <w:r>
        <w:rPr>
          <w:sz w:val="24"/>
        </w:rPr>
        <w:t>a</w:t>
      </w:r>
      <w:r>
        <w:rPr>
          <w:spacing w:val="-8"/>
          <w:sz w:val="24"/>
        </w:rPr>
        <w:t xml:space="preserve"> </w:t>
      </w:r>
      <w:r>
        <w:rPr>
          <w:sz w:val="24"/>
        </w:rPr>
        <w:t>business</w:t>
      </w:r>
      <w:r>
        <w:rPr>
          <w:spacing w:val="-8"/>
          <w:sz w:val="24"/>
        </w:rPr>
        <w:t xml:space="preserve"> </w:t>
      </w:r>
      <w:r>
        <w:rPr>
          <w:sz w:val="24"/>
        </w:rPr>
        <w:t>registration</w:t>
      </w:r>
      <w:r>
        <w:rPr>
          <w:spacing w:val="-6"/>
          <w:sz w:val="24"/>
        </w:rPr>
        <w:t xml:space="preserve"> </w:t>
      </w:r>
      <w:r>
        <w:rPr>
          <w:sz w:val="24"/>
        </w:rPr>
        <w:t>permit</w:t>
      </w:r>
      <w:r>
        <w:rPr>
          <w:spacing w:val="-7"/>
          <w:sz w:val="24"/>
        </w:rPr>
        <w:t xml:space="preserve"> </w:t>
      </w:r>
      <w:r>
        <w:rPr>
          <w:sz w:val="24"/>
        </w:rPr>
        <w:t>service</w:t>
      </w:r>
      <w:r>
        <w:rPr>
          <w:spacing w:val="-8"/>
          <w:sz w:val="24"/>
        </w:rPr>
        <w:t xml:space="preserve"> </w:t>
      </w:r>
      <w:r>
        <w:rPr>
          <w:sz w:val="24"/>
        </w:rPr>
        <w:t>for</w:t>
      </w:r>
      <w:r>
        <w:rPr>
          <w:spacing w:val="-7"/>
          <w:sz w:val="24"/>
        </w:rPr>
        <w:t xml:space="preserve"> </w:t>
      </w:r>
      <w:r>
        <w:rPr>
          <w:sz w:val="24"/>
        </w:rPr>
        <w:t>MSMEs</w:t>
      </w:r>
      <w:r>
        <w:rPr>
          <w:spacing w:val="-6"/>
          <w:sz w:val="24"/>
        </w:rPr>
        <w:t xml:space="preserve"> </w:t>
      </w:r>
      <w:r>
        <w:rPr>
          <w:sz w:val="24"/>
        </w:rPr>
        <w:t>and food street?</w:t>
      </w:r>
    </w:p>
    <w:p w14:paraId="45DDAD66" w14:textId="6451F705" w:rsidR="00D17967" w:rsidRDefault="00A97AE8" w:rsidP="00D17967">
      <w:pPr>
        <w:pStyle w:val="BodyText"/>
        <w:tabs>
          <w:tab w:val="left" w:pos="5164"/>
        </w:tabs>
        <w:spacing w:before="166"/>
        <w:ind w:left="825"/>
      </w:pPr>
      <w:r w:rsidRPr="00F552D5">
        <w:rPr>
          <w:noProof/>
          <w:position w:val="-6"/>
          <w:shd w:val="clear" w:color="auto" w:fill="9BBB59" w:themeFill="accent3"/>
        </w:rPr>
        <w:drawing>
          <wp:inline distT="0" distB="0" distL="0" distR="0" wp14:anchorId="49DF403C" wp14:editId="14B02C65">
            <wp:extent cx="177800" cy="15875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40"/>
          <w:sz w:val="20"/>
        </w:rPr>
        <w:t xml:space="preserve"> </w:t>
      </w:r>
      <w:r>
        <w:t>Yes</w:t>
      </w:r>
      <w:r>
        <w:tab/>
      </w:r>
      <w:r w:rsidRPr="00F552D5">
        <w:rPr>
          <w:noProof/>
          <w:position w:val="-4"/>
        </w:rPr>
        <w:drawing>
          <wp:inline distT="0" distB="0" distL="0" distR="0" wp14:anchorId="45A3D610" wp14:editId="39580692">
            <wp:extent cx="177800" cy="15875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stretch>
                      <a:fillRect/>
                    </a:stretch>
                  </pic:blipFill>
                  <pic:spPr>
                    <a:xfrm>
                      <a:off x="0" y="0"/>
                      <a:ext cx="177800" cy="158750"/>
                    </a:xfrm>
                    <a:prstGeom prst="rect">
                      <a:avLst/>
                    </a:prstGeom>
                  </pic:spPr>
                </pic:pic>
              </a:graphicData>
            </a:graphic>
          </wp:inline>
        </w:drawing>
      </w:r>
      <w:r>
        <w:rPr>
          <w:rFonts w:ascii="Times New Roman"/>
          <w:spacing w:val="40"/>
        </w:rPr>
        <w:t xml:space="preserve"> </w:t>
      </w:r>
      <w:r>
        <w:t>No</w:t>
      </w:r>
    </w:p>
    <w:p w14:paraId="3E754969" w14:textId="617B983B" w:rsidR="00D17967" w:rsidRPr="00D17967" w:rsidRDefault="00D17967" w:rsidP="00D17967">
      <w:pPr>
        <w:pStyle w:val="BodyText"/>
        <w:tabs>
          <w:tab w:val="left" w:pos="5164"/>
        </w:tabs>
        <w:spacing w:before="166"/>
        <w:ind w:left="0"/>
        <w:rPr>
          <w:color w:val="FF0000"/>
        </w:rPr>
      </w:pPr>
      <w:r w:rsidRPr="00D17967">
        <w:rPr>
          <w:noProof/>
          <w:color w:val="FF0000"/>
          <w:position w:val="-6"/>
          <w:shd w:val="clear" w:color="auto" w:fill="FFFFFF" w:themeFill="background1"/>
        </w:rPr>
        <w:t>While FSANZ is not responsible for reg</w:t>
      </w:r>
      <w:r w:rsidR="00F552D5">
        <w:rPr>
          <w:noProof/>
          <w:color w:val="FF0000"/>
          <w:position w:val="-6"/>
          <w:shd w:val="clear" w:color="auto" w:fill="FFFFFF" w:themeFill="background1"/>
        </w:rPr>
        <w:t>i</w:t>
      </w:r>
      <w:r w:rsidRPr="00D17967">
        <w:rPr>
          <w:noProof/>
          <w:color w:val="FF0000"/>
          <w:position w:val="-6"/>
          <w:shd w:val="clear" w:color="auto" w:fill="FFFFFF" w:themeFill="background1"/>
        </w:rPr>
        <w:t xml:space="preserve">stration permit services, </w:t>
      </w:r>
      <w:r w:rsidR="00F552D5">
        <w:rPr>
          <w:noProof/>
          <w:color w:val="FF0000"/>
          <w:position w:val="-6"/>
          <w:shd w:val="clear" w:color="auto" w:fill="FFFFFF" w:themeFill="background1"/>
        </w:rPr>
        <w:t xml:space="preserve">Australian </w:t>
      </w:r>
      <w:r w:rsidRPr="00D17967">
        <w:rPr>
          <w:noProof/>
          <w:color w:val="FF0000"/>
          <w:position w:val="-6"/>
          <w:shd w:val="clear" w:color="auto" w:fill="FFFFFF" w:themeFill="background1"/>
        </w:rPr>
        <w:t>state and territory authorities have mechanisms and procedures in place</w:t>
      </w:r>
      <w:ins w:id="5" w:author="Nora Galway" w:date="2025-05-16T14:13:00Z" w16du:dateUtc="2025-05-16T04:13:00Z">
        <w:r w:rsidR="003D4081">
          <w:rPr>
            <w:noProof/>
            <w:color w:val="FF0000"/>
            <w:position w:val="-6"/>
            <w:shd w:val="clear" w:color="auto" w:fill="FFFFFF" w:themeFill="background1"/>
          </w:rPr>
          <w:t xml:space="preserve"> for when registration or licensing is required in that jurisdiction</w:t>
        </w:r>
      </w:ins>
      <w:r w:rsidRPr="00D17967">
        <w:rPr>
          <w:noProof/>
          <w:color w:val="FF0000"/>
          <w:position w:val="-6"/>
          <w:shd w:val="clear" w:color="auto" w:fill="FFFFFF" w:themeFill="background1"/>
        </w:rPr>
        <w:t>.</w:t>
      </w:r>
    </w:p>
    <w:p w14:paraId="34B25868" w14:textId="77777777" w:rsidR="00DE5785" w:rsidRDefault="00A97AE8">
      <w:pPr>
        <w:pStyle w:val="ListParagraph"/>
        <w:numPr>
          <w:ilvl w:val="0"/>
          <w:numId w:val="1"/>
        </w:numPr>
        <w:tabs>
          <w:tab w:val="left" w:pos="445"/>
          <w:tab w:val="left" w:pos="448"/>
        </w:tabs>
        <w:spacing w:before="176" w:line="259" w:lineRule="auto"/>
        <w:ind w:right="159"/>
        <w:jc w:val="left"/>
        <w:rPr>
          <w:sz w:val="24"/>
        </w:rPr>
      </w:pPr>
      <w:r>
        <w:rPr>
          <w:sz w:val="24"/>
        </w:rPr>
        <w:t>Are</w:t>
      </w:r>
      <w:r>
        <w:rPr>
          <w:spacing w:val="-6"/>
          <w:sz w:val="24"/>
        </w:rPr>
        <w:t xml:space="preserve"> </w:t>
      </w:r>
      <w:r>
        <w:rPr>
          <w:sz w:val="24"/>
        </w:rPr>
        <w:t>there</w:t>
      </w:r>
      <w:r>
        <w:rPr>
          <w:spacing w:val="-6"/>
          <w:sz w:val="24"/>
        </w:rPr>
        <w:t xml:space="preserve"> </w:t>
      </w:r>
      <w:r>
        <w:rPr>
          <w:sz w:val="24"/>
        </w:rPr>
        <w:t>systems,</w:t>
      </w:r>
      <w:r>
        <w:rPr>
          <w:spacing w:val="-6"/>
          <w:sz w:val="24"/>
        </w:rPr>
        <w:t xml:space="preserve"> </w:t>
      </w:r>
      <w:r>
        <w:rPr>
          <w:sz w:val="24"/>
        </w:rPr>
        <w:t>mechanisms</w:t>
      </w:r>
      <w:r>
        <w:rPr>
          <w:spacing w:val="-8"/>
          <w:sz w:val="24"/>
        </w:rPr>
        <w:t xml:space="preserve"> </w:t>
      </w:r>
      <w:r>
        <w:rPr>
          <w:sz w:val="24"/>
        </w:rPr>
        <w:t>and</w:t>
      </w:r>
      <w:r>
        <w:rPr>
          <w:spacing w:val="-8"/>
          <w:sz w:val="24"/>
        </w:rPr>
        <w:t xml:space="preserve"> </w:t>
      </w:r>
      <w:r>
        <w:rPr>
          <w:sz w:val="24"/>
        </w:rPr>
        <w:t>procedures</w:t>
      </w:r>
      <w:r>
        <w:rPr>
          <w:spacing w:val="-9"/>
          <w:sz w:val="24"/>
        </w:rPr>
        <w:t xml:space="preserve"> </w:t>
      </w:r>
      <w:r>
        <w:rPr>
          <w:sz w:val="24"/>
        </w:rPr>
        <w:t>for</w:t>
      </w:r>
      <w:r>
        <w:rPr>
          <w:spacing w:val="-6"/>
          <w:sz w:val="24"/>
        </w:rPr>
        <w:t xml:space="preserve"> </w:t>
      </w:r>
      <w:r>
        <w:rPr>
          <w:sz w:val="24"/>
        </w:rPr>
        <w:t>granting</w:t>
      </w:r>
      <w:r>
        <w:rPr>
          <w:spacing w:val="-9"/>
          <w:sz w:val="24"/>
        </w:rPr>
        <w:t xml:space="preserve"> </w:t>
      </w:r>
      <w:r>
        <w:rPr>
          <w:sz w:val="24"/>
        </w:rPr>
        <w:t>permits</w:t>
      </w:r>
      <w:r>
        <w:rPr>
          <w:spacing w:val="-9"/>
          <w:sz w:val="24"/>
        </w:rPr>
        <w:t xml:space="preserve"> </w:t>
      </w:r>
      <w:r>
        <w:rPr>
          <w:sz w:val="24"/>
        </w:rPr>
        <w:t>to</w:t>
      </w:r>
      <w:r>
        <w:rPr>
          <w:spacing w:val="-6"/>
          <w:sz w:val="24"/>
        </w:rPr>
        <w:t xml:space="preserve"> </w:t>
      </w:r>
      <w:r>
        <w:rPr>
          <w:sz w:val="24"/>
        </w:rPr>
        <w:t>MSMEs</w:t>
      </w:r>
      <w:r>
        <w:rPr>
          <w:spacing w:val="-7"/>
          <w:sz w:val="24"/>
        </w:rPr>
        <w:t xml:space="preserve"> </w:t>
      </w:r>
      <w:r>
        <w:rPr>
          <w:sz w:val="24"/>
        </w:rPr>
        <w:t>and</w:t>
      </w:r>
      <w:r>
        <w:rPr>
          <w:spacing w:val="-6"/>
          <w:sz w:val="24"/>
        </w:rPr>
        <w:t xml:space="preserve"> </w:t>
      </w:r>
      <w:r>
        <w:rPr>
          <w:sz w:val="24"/>
        </w:rPr>
        <w:t xml:space="preserve">food </w:t>
      </w:r>
      <w:r>
        <w:rPr>
          <w:spacing w:val="-2"/>
          <w:sz w:val="24"/>
        </w:rPr>
        <w:t>street?</w:t>
      </w:r>
    </w:p>
    <w:p w14:paraId="38F65FFA" w14:textId="77777777" w:rsidR="00DE5785" w:rsidRDefault="00A97AE8">
      <w:pPr>
        <w:pStyle w:val="BodyText"/>
        <w:tabs>
          <w:tab w:val="left" w:pos="5174"/>
        </w:tabs>
        <w:spacing w:before="159"/>
        <w:ind w:left="835"/>
      </w:pPr>
      <w:r w:rsidRPr="00F552D5">
        <w:rPr>
          <w:noProof/>
          <w:position w:val="-4"/>
          <w:shd w:val="clear" w:color="auto" w:fill="9BBB59" w:themeFill="accent3"/>
        </w:rPr>
        <w:drawing>
          <wp:inline distT="0" distB="0" distL="0" distR="0" wp14:anchorId="0100D1F4" wp14:editId="178338FD">
            <wp:extent cx="177800" cy="15875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3" cstate="print"/>
                    <a:stretch>
                      <a:fillRect/>
                    </a:stretch>
                  </pic:blipFill>
                  <pic:spPr>
                    <a:xfrm>
                      <a:off x="0" y="0"/>
                      <a:ext cx="177800" cy="158750"/>
                    </a:xfrm>
                    <a:prstGeom prst="rect">
                      <a:avLst/>
                    </a:prstGeom>
                  </pic:spPr>
                </pic:pic>
              </a:graphicData>
            </a:graphic>
          </wp:inline>
        </w:drawing>
      </w:r>
      <w:r>
        <w:rPr>
          <w:rFonts w:ascii="Times New Roman"/>
          <w:spacing w:val="40"/>
          <w:sz w:val="20"/>
        </w:rPr>
        <w:t xml:space="preserve"> </w:t>
      </w:r>
      <w:r>
        <w:t>Yes</w:t>
      </w:r>
      <w:r>
        <w:tab/>
      </w:r>
      <w:r w:rsidRPr="00F552D5">
        <w:rPr>
          <w:noProof/>
          <w:position w:val="-2"/>
        </w:rPr>
        <w:drawing>
          <wp:inline distT="0" distB="0" distL="0" distR="0" wp14:anchorId="202DEFFF" wp14:editId="1D5CBD74">
            <wp:extent cx="177800" cy="15875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rPr>
        <w:t xml:space="preserve"> </w:t>
      </w:r>
      <w:r>
        <w:t>No</w:t>
      </w:r>
    </w:p>
    <w:p w14:paraId="6B27B417" w14:textId="76499AE4" w:rsidR="00D17967" w:rsidRPr="00D17967" w:rsidRDefault="00D17967" w:rsidP="00D17967">
      <w:pPr>
        <w:pStyle w:val="BodyText"/>
        <w:tabs>
          <w:tab w:val="left" w:pos="5174"/>
        </w:tabs>
        <w:spacing w:before="166"/>
        <w:ind w:left="0"/>
        <w:rPr>
          <w:color w:val="FF0000"/>
        </w:rPr>
      </w:pPr>
      <w:r w:rsidRPr="00D17967">
        <w:rPr>
          <w:noProof/>
          <w:color w:val="FF0000"/>
          <w:position w:val="-6"/>
          <w:shd w:val="clear" w:color="auto" w:fill="FFFFFF" w:themeFill="background1"/>
        </w:rPr>
        <w:t>While FSANZ is not responsible for reg</w:t>
      </w:r>
      <w:r w:rsidR="00F552D5">
        <w:rPr>
          <w:noProof/>
          <w:color w:val="FF0000"/>
          <w:position w:val="-6"/>
          <w:shd w:val="clear" w:color="auto" w:fill="FFFFFF" w:themeFill="background1"/>
        </w:rPr>
        <w:t>i</w:t>
      </w:r>
      <w:r w:rsidRPr="00D17967">
        <w:rPr>
          <w:noProof/>
          <w:color w:val="FF0000"/>
          <w:position w:val="-6"/>
          <w:shd w:val="clear" w:color="auto" w:fill="FFFFFF" w:themeFill="background1"/>
        </w:rPr>
        <w:t xml:space="preserve">stration permit services, </w:t>
      </w:r>
      <w:r w:rsidR="00F552D5">
        <w:rPr>
          <w:noProof/>
          <w:color w:val="FF0000"/>
          <w:position w:val="-6"/>
          <w:shd w:val="clear" w:color="auto" w:fill="FFFFFF" w:themeFill="background1"/>
        </w:rPr>
        <w:t>Australian</w:t>
      </w:r>
      <w:r w:rsidR="00F552D5" w:rsidRPr="00D17967">
        <w:rPr>
          <w:noProof/>
          <w:color w:val="FF0000"/>
          <w:position w:val="-6"/>
          <w:shd w:val="clear" w:color="auto" w:fill="FFFFFF" w:themeFill="background1"/>
        </w:rPr>
        <w:t xml:space="preserve"> </w:t>
      </w:r>
      <w:r w:rsidRPr="00D17967">
        <w:rPr>
          <w:noProof/>
          <w:color w:val="FF0000"/>
          <w:position w:val="-6"/>
          <w:shd w:val="clear" w:color="auto" w:fill="FFFFFF" w:themeFill="background1"/>
        </w:rPr>
        <w:t>state and territory authorities have mechanisms and procedures in place.</w:t>
      </w:r>
    </w:p>
    <w:p w14:paraId="5ECCDDA0" w14:textId="77777777" w:rsidR="00DE5785" w:rsidRDefault="00A97AE8">
      <w:pPr>
        <w:pStyle w:val="ListParagraph"/>
        <w:numPr>
          <w:ilvl w:val="0"/>
          <w:numId w:val="1"/>
        </w:numPr>
        <w:tabs>
          <w:tab w:val="left" w:pos="445"/>
          <w:tab w:val="left" w:pos="448"/>
        </w:tabs>
        <w:spacing w:before="185" w:line="256" w:lineRule="auto"/>
        <w:ind w:right="105"/>
        <w:jc w:val="left"/>
        <w:rPr>
          <w:sz w:val="24"/>
        </w:rPr>
      </w:pPr>
      <w:r>
        <w:rPr>
          <w:sz w:val="24"/>
        </w:rPr>
        <w:t>Does</w:t>
      </w:r>
      <w:r>
        <w:rPr>
          <w:spacing w:val="-7"/>
          <w:sz w:val="24"/>
        </w:rPr>
        <w:t xml:space="preserve"> </w:t>
      </w:r>
      <w:r>
        <w:rPr>
          <w:sz w:val="24"/>
        </w:rPr>
        <w:t>the</w:t>
      </w:r>
      <w:r>
        <w:rPr>
          <w:spacing w:val="-9"/>
          <w:sz w:val="24"/>
        </w:rPr>
        <w:t xml:space="preserve"> </w:t>
      </w:r>
      <w:r>
        <w:rPr>
          <w:sz w:val="24"/>
        </w:rPr>
        <w:t>institution/agency</w:t>
      </w:r>
      <w:r>
        <w:rPr>
          <w:spacing w:val="-7"/>
          <w:sz w:val="24"/>
        </w:rPr>
        <w:t xml:space="preserve"> </w:t>
      </w:r>
      <w:r>
        <w:rPr>
          <w:sz w:val="24"/>
        </w:rPr>
        <w:t>have</w:t>
      </w:r>
      <w:r>
        <w:rPr>
          <w:spacing w:val="-6"/>
          <w:sz w:val="24"/>
        </w:rPr>
        <w:t xml:space="preserve"> </w:t>
      </w:r>
      <w:r>
        <w:rPr>
          <w:sz w:val="24"/>
        </w:rPr>
        <w:t>a</w:t>
      </w:r>
      <w:r>
        <w:rPr>
          <w:spacing w:val="-7"/>
          <w:sz w:val="24"/>
        </w:rPr>
        <w:t xml:space="preserve"> </w:t>
      </w:r>
      <w:r>
        <w:rPr>
          <w:sz w:val="24"/>
        </w:rPr>
        <w:t>complaint</w:t>
      </w:r>
      <w:r>
        <w:rPr>
          <w:spacing w:val="-8"/>
          <w:sz w:val="24"/>
        </w:rPr>
        <w:t xml:space="preserve"> </w:t>
      </w:r>
      <w:r>
        <w:rPr>
          <w:sz w:val="24"/>
        </w:rPr>
        <w:t>service</w:t>
      </w:r>
      <w:r>
        <w:rPr>
          <w:spacing w:val="-6"/>
          <w:sz w:val="24"/>
        </w:rPr>
        <w:t xml:space="preserve"> </w:t>
      </w:r>
      <w:r>
        <w:rPr>
          <w:sz w:val="24"/>
        </w:rPr>
        <w:t>regarding</w:t>
      </w:r>
      <w:r>
        <w:rPr>
          <w:spacing w:val="-9"/>
          <w:sz w:val="24"/>
        </w:rPr>
        <w:t xml:space="preserve"> </w:t>
      </w:r>
      <w:r>
        <w:rPr>
          <w:sz w:val="24"/>
        </w:rPr>
        <w:t>licensing</w:t>
      </w:r>
      <w:r>
        <w:rPr>
          <w:spacing w:val="-9"/>
          <w:sz w:val="24"/>
        </w:rPr>
        <w:t xml:space="preserve"> </w:t>
      </w:r>
      <w:r>
        <w:rPr>
          <w:sz w:val="24"/>
        </w:rPr>
        <w:t>of</w:t>
      </w:r>
      <w:r>
        <w:rPr>
          <w:spacing w:val="-6"/>
          <w:sz w:val="24"/>
        </w:rPr>
        <w:t xml:space="preserve"> </w:t>
      </w:r>
      <w:r>
        <w:rPr>
          <w:sz w:val="24"/>
        </w:rPr>
        <w:t>food</w:t>
      </w:r>
      <w:r>
        <w:rPr>
          <w:spacing w:val="-8"/>
          <w:sz w:val="24"/>
        </w:rPr>
        <w:t xml:space="preserve"> </w:t>
      </w:r>
      <w:r>
        <w:rPr>
          <w:sz w:val="24"/>
        </w:rPr>
        <w:t>business registration certificates for MSMEs and street vendors?</w:t>
      </w:r>
    </w:p>
    <w:p w14:paraId="745F1ADD" w14:textId="77777777" w:rsidR="00DE5785" w:rsidRDefault="00A97AE8">
      <w:pPr>
        <w:pStyle w:val="BodyText"/>
        <w:tabs>
          <w:tab w:val="left" w:pos="5164"/>
        </w:tabs>
        <w:spacing w:before="165"/>
        <w:ind w:left="825"/>
      </w:pPr>
      <w:r w:rsidRPr="00F552D5">
        <w:rPr>
          <w:noProof/>
          <w:position w:val="-5"/>
          <w:shd w:val="clear" w:color="auto" w:fill="9BBB59" w:themeFill="accent3"/>
        </w:rPr>
        <w:drawing>
          <wp:inline distT="0" distB="0" distL="0" distR="0" wp14:anchorId="09DCC2A1" wp14:editId="75234E26">
            <wp:extent cx="177800" cy="15875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40"/>
          <w:sz w:val="20"/>
        </w:rPr>
        <w:t xml:space="preserve"> </w:t>
      </w:r>
      <w:r>
        <w:t>Yes</w:t>
      </w:r>
      <w:r>
        <w:tab/>
      </w:r>
      <w:r w:rsidRPr="00F552D5">
        <w:rPr>
          <w:noProof/>
          <w:position w:val="-3"/>
        </w:rPr>
        <w:drawing>
          <wp:inline distT="0" distB="0" distL="0" distR="0" wp14:anchorId="6679FE14" wp14:editId="711527A5">
            <wp:extent cx="177800" cy="15875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177800" cy="158750"/>
                    </a:xfrm>
                    <a:prstGeom prst="rect">
                      <a:avLst/>
                    </a:prstGeom>
                  </pic:spPr>
                </pic:pic>
              </a:graphicData>
            </a:graphic>
          </wp:inline>
        </w:drawing>
      </w:r>
      <w:r>
        <w:rPr>
          <w:rFonts w:ascii="Times New Roman"/>
          <w:spacing w:val="40"/>
        </w:rPr>
        <w:t xml:space="preserve"> </w:t>
      </w:r>
      <w:r>
        <w:t>No</w:t>
      </w:r>
    </w:p>
    <w:p w14:paraId="11F216CB" w14:textId="48FB2524" w:rsidR="00D17967" w:rsidRPr="00D17967" w:rsidRDefault="003D4081" w:rsidP="00D17967">
      <w:pPr>
        <w:pStyle w:val="BodyText"/>
        <w:tabs>
          <w:tab w:val="left" w:pos="5164"/>
        </w:tabs>
        <w:spacing w:before="166"/>
        <w:ind w:left="0"/>
        <w:rPr>
          <w:color w:val="FF0000"/>
        </w:rPr>
      </w:pPr>
      <w:ins w:id="6" w:author="Nora Galway" w:date="2025-05-16T14:15:00Z" w16du:dateUtc="2025-05-16T04:15:00Z">
        <w:r>
          <w:rPr>
            <w:noProof/>
            <w:color w:val="FF0000"/>
            <w:position w:val="-6"/>
            <w:shd w:val="clear" w:color="auto" w:fill="FFFFFF" w:themeFill="background1"/>
          </w:rPr>
          <w:t>Yes and also, food businesses should keep records of complaints and action taken.  Food businesses are required to notify justisdictions of food complaints</w:t>
        </w:r>
      </w:ins>
      <w:ins w:id="7" w:author="Nora Galway" w:date="2025-05-16T14:19:00Z" w16du:dateUtc="2025-05-16T04:19:00Z">
        <w:r w:rsidR="002449A2">
          <w:rPr>
            <w:noProof/>
            <w:color w:val="FF0000"/>
            <w:position w:val="-6"/>
            <w:shd w:val="clear" w:color="auto" w:fill="FFFFFF" w:themeFill="background1"/>
          </w:rPr>
          <w:t xml:space="preserve"> if there is a health risk or non-compliance</w:t>
        </w:r>
      </w:ins>
      <w:ins w:id="8" w:author="Nora Galway" w:date="2025-05-16T14:15:00Z" w16du:dateUtc="2025-05-16T04:15:00Z">
        <w:r>
          <w:rPr>
            <w:noProof/>
            <w:color w:val="FF0000"/>
            <w:position w:val="-6"/>
            <w:shd w:val="clear" w:color="auto" w:fill="FFFFFF" w:themeFill="background1"/>
          </w:rPr>
          <w:t xml:space="preserve">. </w:t>
        </w:r>
      </w:ins>
      <w:del w:id="9" w:author="Nora Galway" w:date="2025-05-16T14:19:00Z" w16du:dateUtc="2025-05-16T04:19:00Z">
        <w:r w:rsidR="00D17967" w:rsidRPr="00D17967" w:rsidDel="002449A2">
          <w:rPr>
            <w:noProof/>
            <w:color w:val="FF0000"/>
            <w:position w:val="-6"/>
            <w:shd w:val="clear" w:color="auto" w:fill="FFFFFF" w:themeFill="background1"/>
          </w:rPr>
          <w:delText xml:space="preserve">FSANZ is not responsible for </w:delText>
        </w:r>
        <w:r w:rsidR="00D17967" w:rsidDel="002449A2">
          <w:rPr>
            <w:noProof/>
            <w:color w:val="FF0000"/>
            <w:position w:val="-6"/>
            <w:shd w:val="clear" w:color="auto" w:fill="FFFFFF" w:themeFill="background1"/>
          </w:rPr>
          <w:delText>complaints</w:delText>
        </w:r>
        <w:r w:rsidR="00E21CF5" w:rsidDel="002449A2">
          <w:rPr>
            <w:noProof/>
            <w:color w:val="FF0000"/>
            <w:position w:val="-6"/>
            <w:shd w:val="clear" w:color="auto" w:fill="FFFFFF" w:themeFill="background1"/>
          </w:rPr>
          <w:delText>.</w:delText>
        </w:r>
        <w:r w:rsidR="00D17967" w:rsidRPr="00D17967" w:rsidDel="002449A2">
          <w:rPr>
            <w:noProof/>
            <w:color w:val="FF0000"/>
            <w:position w:val="-6"/>
            <w:shd w:val="clear" w:color="auto" w:fill="FFFFFF" w:themeFill="background1"/>
          </w:rPr>
          <w:delText xml:space="preserve"> </w:delText>
        </w:r>
      </w:del>
      <w:r w:rsidR="00E21CF5" w:rsidRPr="00E21CF5">
        <w:rPr>
          <w:noProof/>
          <w:color w:val="FF0000"/>
          <w:position w:val="-6"/>
          <w:shd w:val="clear" w:color="auto" w:fill="FFFFFF" w:themeFill="background1"/>
        </w:rPr>
        <w:t xml:space="preserve">In Australia, investigation of food complaints is undertaken by state and territory authorities or </w:t>
      </w:r>
      <w:del w:id="10" w:author="Nora Galway" w:date="2025-05-16T14:19:00Z" w16du:dateUtc="2025-05-16T04:19:00Z">
        <w:r w:rsidR="00E21CF5" w:rsidRPr="00E21CF5" w:rsidDel="002449A2">
          <w:rPr>
            <w:noProof/>
            <w:color w:val="FF0000"/>
            <w:position w:val="-6"/>
            <w:shd w:val="clear" w:color="auto" w:fill="FFFFFF" w:themeFill="background1"/>
          </w:rPr>
          <w:delText xml:space="preserve">your </w:delText>
        </w:r>
      </w:del>
      <w:ins w:id="11" w:author="Nora Galway" w:date="2025-05-16T14:19:00Z" w16du:dateUtc="2025-05-16T04:19:00Z">
        <w:r w:rsidR="002449A2">
          <w:rPr>
            <w:noProof/>
            <w:color w:val="FF0000"/>
            <w:position w:val="-6"/>
            <w:shd w:val="clear" w:color="auto" w:fill="FFFFFF" w:themeFill="background1"/>
          </w:rPr>
          <w:t>the</w:t>
        </w:r>
        <w:r w:rsidR="002449A2" w:rsidRPr="00E21CF5">
          <w:rPr>
            <w:noProof/>
            <w:color w:val="FF0000"/>
            <w:position w:val="-6"/>
            <w:shd w:val="clear" w:color="auto" w:fill="FFFFFF" w:themeFill="background1"/>
          </w:rPr>
          <w:t xml:space="preserve"> </w:t>
        </w:r>
      </w:ins>
      <w:r w:rsidR="00E21CF5" w:rsidRPr="00E21CF5">
        <w:rPr>
          <w:noProof/>
          <w:color w:val="FF0000"/>
          <w:position w:val="-6"/>
          <w:shd w:val="clear" w:color="auto" w:fill="FFFFFF" w:themeFill="background1"/>
        </w:rPr>
        <w:t>local council.</w:t>
      </w:r>
      <w:r w:rsidR="00E21CF5">
        <w:rPr>
          <w:noProof/>
          <w:color w:val="FF0000"/>
          <w:position w:val="-6"/>
          <w:shd w:val="clear" w:color="auto" w:fill="FFFFFF" w:themeFill="background1"/>
        </w:rPr>
        <w:t xml:space="preserve"> Here is some more information from QLD </w:t>
      </w:r>
      <w:hyperlink r:id="rId24" w:history="1">
        <w:r w:rsidR="00E21CF5" w:rsidRPr="00E21CF5">
          <w:rPr>
            <w:rStyle w:val="Hyperlink"/>
            <w:noProof/>
            <w:position w:val="-6"/>
            <w:shd w:val="clear" w:color="auto" w:fill="FFFFFF" w:themeFill="background1"/>
          </w:rPr>
          <w:t>Who Do I Contact With a Food Complaint? - Safe Food</w:t>
        </w:r>
      </w:hyperlink>
    </w:p>
    <w:p w14:paraId="7F968505" w14:textId="77777777" w:rsidR="00DE5785" w:rsidRDefault="00A97AE8">
      <w:pPr>
        <w:pStyle w:val="ListParagraph"/>
        <w:numPr>
          <w:ilvl w:val="0"/>
          <w:numId w:val="1"/>
        </w:numPr>
        <w:tabs>
          <w:tab w:val="left" w:pos="445"/>
          <w:tab w:val="left" w:pos="448"/>
        </w:tabs>
        <w:spacing w:line="259" w:lineRule="auto"/>
        <w:ind w:right="335"/>
        <w:jc w:val="left"/>
        <w:rPr>
          <w:sz w:val="24"/>
        </w:rPr>
      </w:pPr>
      <w:r>
        <w:rPr>
          <w:sz w:val="24"/>
        </w:rPr>
        <w:t>How</w:t>
      </w:r>
      <w:r>
        <w:rPr>
          <w:spacing w:val="-7"/>
          <w:sz w:val="24"/>
        </w:rPr>
        <w:t xml:space="preserve"> </w:t>
      </w:r>
      <w:r>
        <w:rPr>
          <w:sz w:val="24"/>
        </w:rPr>
        <w:t>long</w:t>
      </w:r>
      <w:r>
        <w:rPr>
          <w:spacing w:val="-6"/>
          <w:sz w:val="24"/>
        </w:rPr>
        <w:t xml:space="preserve"> </w:t>
      </w:r>
      <w:r>
        <w:rPr>
          <w:sz w:val="24"/>
        </w:rPr>
        <w:t>does</w:t>
      </w:r>
      <w:r>
        <w:rPr>
          <w:spacing w:val="-7"/>
          <w:sz w:val="24"/>
        </w:rPr>
        <w:t xml:space="preserve"> </w:t>
      </w:r>
      <w:r>
        <w:rPr>
          <w:sz w:val="24"/>
        </w:rPr>
        <w:t>it</w:t>
      </w:r>
      <w:r>
        <w:rPr>
          <w:spacing w:val="-7"/>
          <w:sz w:val="24"/>
        </w:rPr>
        <w:t xml:space="preserve"> </w:t>
      </w:r>
      <w:r>
        <w:rPr>
          <w:sz w:val="24"/>
        </w:rPr>
        <w:t>take</w:t>
      </w:r>
      <w:r>
        <w:rPr>
          <w:spacing w:val="-5"/>
          <w:sz w:val="24"/>
        </w:rPr>
        <w:t xml:space="preserve"> </w:t>
      </w:r>
      <w:r>
        <w:rPr>
          <w:sz w:val="24"/>
        </w:rPr>
        <w:t>to</w:t>
      </w:r>
      <w:r>
        <w:rPr>
          <w:spacing w:val="-9"/>
          <w:sz w:val="24"/>
        </w:rPr>
        <w:t xml:space="preserve"> </w:t>
      </w:r>
      <w:r>
        <w:rPr>
          <w:sz w:val="24"/>
        </w:rPr>
        <w:t>complete</w:t>
      </w:r>
      <w:r>
        <w:rPr>
          <w:spacing w:val="-5"/>
          <w:sz w:val="24"/>
        </w:rPr>
        <w:t xml:space="preserve"> </w:t>
      </w:r>
      <w:r>
        <w:rPr>
          <w:sz w:val="24"/>
        </w:rPr>
        <w:t>a</w:t>
      </w:r>
      <w:r>
        <w:rPr>
          <w:spacing w:val="-6"/>
          <w:sz w:val="24"/>
        </w:rPr>
        <w:t xml:space="preserve"> </w:t>
      </w:r>
      <w:r>
        <w:rPr>
          <w:sz w:val="24"/>
        </w:rPr>
        <w:t>business</w:t>
      </w:r>
      <w:r>
        <w:rPr>
          <w:spacing w:val="-7"/>
          <w:sz w:val="24"/>
        </w:rPr>
        <w:t xml:space="preserve"> </w:t>
      </w:r>
      <w:r>
        <w:rPr>
          <w:sz w:val="24"/>
        </w:rPr>
        <w:t>registration</w:t>
      </w:r>
      <w:r>
        <w:rPr>
          <w:spacing w:val="-6"/>
          <w:sz w:val="24"/>
        </w:rPr>
        <w:t xml:space="preserve"> </w:t>
      </w:r>
      <w:r>
        <w:rPr>
          <w:sz w:val="24"/>
        </w:rPr>
        <w:t>permit</w:t>
      </w:r>
      <w:r>
        <w:rPr>
          <w:spacing w:val="-7"/>
          <w:sz w:val="24"/>
        </w:rPr>
        <w:t xml:space="preserve"> </w:t>
      </w:r>
      <w:r>
        <w:rPr>
          <w:sz w:val="24"/>
        </w:rPr>
        <w:t>for</w:t>
      </w:r>
      <w:r>
        <w:rPr>
          <w:spacing w:val="-5"/>
          <w:sz w:val="24"/>
        </w:rPr>
        <w:t xml:space="preserve"> </w:t>
      </w:r>
      <w:r>
        <w:rPr>
          <w:sz w:val="24"/>
        </w:rPr>
        <w:t>MSMEs</w:t>
      </w:r>
      <w:r>
        <w:rPr>
          <w:spacing w:val="-6"/>
          <w:sz w:val="24"/>
        </w:rPr>
        <w:t xml:space="preserve"> </w:t>
      </w:r>
      <w:r>
        <w:rPr>
          <w:sz w:val="24"/>
        </w:rPr>
        <w:t>and</w:t>
      </w:r>
      <w:r>
        <w:rPr>
          <w:spacing w:val="-7"/>
          <w:sz w:val="24"/>
        </w:rPr>
        <w:t xml:space="preserve"> </w:t>
      </w:r>
      <w:r>
        <w:rPr>
          <w:sz w:val="24"/>
        </w:rPr>
        <w:t xml:space="preserve">street </w:t>
      </w:r>
      <w:r>
        <w:rPr>
          <w:spacing w:val="-2"/>
          <w:sz w:val="24"/>
        </w:rPr>
        <w:t>vendors?</w:t>
      </w:r>
    </w:p>
    <w:p w14:paraId="4C7A1105" w14:textId="77777777" w:rsidR="00DE5785" w:rsidRDefault="00A97AE8">
      <w:pPr>
        <w:pStyle w:val="BodyText"/>
        <w:tabs>
          <w:tab w:val="left" w:pos="5164"/>
        </w:tabs>
        <w:spacing w:before="160"/>
        <w:ind w:left="825"/>
      </w:pPr>
      <w:r>
        <w:rPr>
          <w:noProof/>
          <w:position w:val="-4"/>
        </w:rPr>
        <w:lastRenderedPageBreak/>
        <w:drawing>
          <wp:inline distT="0" distB="0" distL="0" distR="0" wp14:anchorId="539ED1BD" wp14:editId="0EE10F9D">
            <wp:extent cx="177800" cy="15875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177800" cy="158750"/>
                    </a:xfrm>
                    <a:prstGeom prst="rect">
                      <a:avLst/>
                    </a:prstGeom>
                  </pic:spPr>
                </pic:pic>
              </a:graphicData>
            </a:graphic>
          </wp:inline>
        </w:drawing>
      </w:r>
      <w:r>
        <w:rPr>
          <w:rFonts w:ascii="Times New Roman"/>
          <w:spacing w:val="40"/>
          <w:sz w:val="20"/>
        </w:rPr>
        <w:t xml:space="preserve"> </w:t>
      </w:r>
      <w:r>
        <w:t>&lt; 2 days</w:t>
      </w:r>
      <w:r>
        <w:tab/>
      </w:r>
      <w:r>
        <w:rPr>
          <w:noProof/>
          <w:position w:val="-3"/>
        </w:rPr>
        <w:drawing>
          <wp:inline distT="0" distB="0" distL="0" distR="0" wp14:anchorId="6B20A63E" wp14:editId="5E9678CE">
            <wp:extent cx="177800" cy="15875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40"/>
        </w:rPr>
        <w:t xml:space="preserve"> </w:t>
      </w:r>
      <w:r>
        <w:t>6-7 days</w:t>
      </w:r>
    </w:p>
    <w:p w14:paraId="01EBBE91" w14:textId="77777777" w:rsidR="00DE5785" w:rsidRDefault="00A97AE8">
      <w:pPr>
        <w:pStyle w:val="BodyText"/>
        <w:tabs>
          <w:tab w:val="left" w:pos="5164"/>
        </w:tabs>
        <w:spacing w:before="155"/>
        <w:ind w:left="825"/>
      </w:pPr>
      <w:r>
        <w:rPr>
          <w:noProof/>
        </w:rPr>
        <mc:AlternateContent>
          <mc:Choice Requires="wps">
            <w:drawing>
              <wp:anchor distT="0" distB="0" distL="0" distR="0" simplePos="0" relativeHeight="487415808" behindDoc="1" locked="0" layoutInCell="1" allowOverlap="1" wp14:anchorId="4DA56069" wp14:editId="5C70735C">
                <wp:simplePos x="0" y="0"/>
                <wp:positionH relativeFrom="page">
                  <wp:posOffset>1371853</wp:posOffset>
                </wp:positionH>
                <wp:positionV relativeFrom="paragraph">
                  <wp:posOffset>148319</wp:posOffset>
                </wp:positionV>
                <wp:extent cx="111760" cy="1524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760" cy="152400"/>
                        </a:xfrm>
                        <a:prstGeom prst="rect">
                          <a:avLst/>
                        </a:prstGeom>
                      </wps:spPr>
                      <wps:txbx>
                        <w:txbxContent>
                          <w:p w14:paraId="7EF5C51F" w14:textId="77777777" w:rsidR="00DE5785" w:rsidRDefault="00A97AE8">
                            <w:pPr>
                              <w:pStyle w:val="BodyText"/>
                              <w:spacing w:before="0" w:line="240" w:lineRule="exact"/>
                              <w:ind w:left="0"/>
                            </w:pPr>
                            <w:r>
                              <w:rPr>
                                <w:spacing w:val="-5"/>
                              </w:rPr>
                              <w:t>a.</w:t>
                            </w:r>
                          </w:p>
                        </w:txbxContent>
                      </wps:txbx>
                      <wps:bodyPr wrap="square" lIns="0" tIns="0" rIns="0" bIns="0" rtlCol="0">
                        <a:noAutofit/>
                      </wps:bodyPr>
                    </wps:wsp>
                  </a:graphicData>
                </a:graphic>
              </wp:anchor>
            </w:drawing>
          </mc:Choice>
          <mc:Fallback>
            <w:pict>
              <v:shapetype w14:anchorId="4DA56069" id="_x0000_t202" coordsize="21600,21600" o:spt="202" path="m,l,21600r21600,l21600,xe">
                <v:stroke joinstyle="miter"/>
                <v:path gradientshapeok="t" o:connecttype="rect"/>
              </v:shapetype>
              <v:shape id="Textbox 16" o:spid="_x0000_s1026" type="#_x0000_t202" style="position:absolute;left:0;text-align:left;margin-left:108pt;margin-top:11.7pt;width:8.8pt;height:12pt;z-index:-15900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" filled="f" stroked="f">
                <v:textbox inset="0,0,0,0">
                  <w:txbxContent>
                    <w:p w14:paraId="7EF5C51F" w14:textId="77777777" w:rsidR="00DE5785" w:rsidRDefault="00A97AE8">
                      <w:pPr>
                        <w:pStyle w:val="BodyText"/>
                        <w:spacing w:before="0" w:line="240" w:lineRule="exact"/>
                        <w:ind w:left="0"/>
                      </w:pPr>
                      <w:r>
                        <w:rPr>
                          <w:spacing w:val="-5"/>
                        </w:rPr>
                        <w:t>a.</w:t>
                      </w:r>
                    </w:p>
                  </w:txbxContent>
                </v:textbox>
                <w10:wrap anchorx="page"/>
              </v:shape>
            </w:pict>
          </mc:Fallback>
        </mc:AlternateContent>
      </w:r>
      <w:r>
        <w:rPr>
          <w:noProof/>
        </w:rPr>
        <w:drawing>
          <wp:inline distT="0" distB="0" distL="0" distR="0" wp14:anchorId="61067ABE" wp14:editId="509FC18F">
            <wp:extent cx="177800" cy="15875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5" cstate="print"/>
                    <a:stretch>
                      <a:fillRect/>
                    </a:stretch>
                  </pic:blipFill>
                  <pic:spPr>
                    <a:xfrm>
                      <a:off x="0" y="0"/>
                      <a:ext cx="177800" cy="158750"/>
                    </a:xfrm>
                    <a:prstGeom prst="rect">
                      <a:avLst/>
                    </a:prstGeom>
                  </pic:spPr>
                </pic:pic>
              </a:graphicData>
            </a:graphic>
          </wp:inline>
        </w:drawing>
      </w:r>
      <w:r>
        <w:rPr>
          <w:rFonts w:ascii="Times New Roman"/>
          <w:spacing w:val="80"/>
          <w:sz w:val="20"/>
        </w:rPr>
        <w:t xml:space="preserve"> </w:t>
      </w:r>
      <w:r>
        <w:t>3-5 days</w:t>
      </w:r>
      <w:r>
        <w:tab/>
      </w:r>
      <w:r>
        <w:rPr>
          <w:noProof/>
          <w:position w:val="1"/>
        </w:rPr>
        <w:drawing>
          <wp:inline distT="0" distB="0" distL="0" distR="0" wp14:anchorId="1BD1726D" wp14:editId="4D1F9384">
            <wp:extent cx="177800" cy="158750"/>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80"/>
        </w:rPr>
        <w:t xml:space="preserve"> </w:t>
      </w:r>
      <w:r>
        <w:t>More than 1 week</w:t>
      </w:r>
    </w:p>
    <w:p w14:paraId="1B4D7EBC" w14:textId="6FA575EA" w:rsidR="00874F38" w:rsidRPr="00874F38" w:rsidRDefault="00874F38">
      <w:pPr>
        <w:pStyle w:val="BodyText"/>
        <w:tabs>
          <w:tab w:val="left" w:pos="5164"/>
        </w:tabs>
        <w:spacing w:before="155"/>
        <w:ind w:left="825"/>
        <w:rPr>
          <w:color w:val="FF0000"/>
        </w:rPr>
      </w:pPr>
      <w:r w:rsidRPr="00874F38">
        <w:rPr>
          <w:color w:val="FF0000"/>
        </w:rPr>
        <w:t>See below</w:t>
      </w:r>
    </w:p>
    <w:p w14:paraId="4BFA7AAB" w14:textId="77777777" w:rsidR="00DE5785" w:rsidRDefault="00A97AE8">
      <w:pPr>
        <w:pStyle w:val="ListParagraph"/>
        <w:numPr>
          <w:ilvl w:val="0"/>
          <w:numId w:val="1"/>
        </w:numPr>
        <w:tabs>
          <w:tab w:val="left" w:pos="446"/>
        </w:tabs>
        <w:spacing w:before="181"/>
        <w:ind w:left="446" w:hanging="281"/>
        <w:jc w:val="left"/>
        <w:rPr>
          <w:sz w:val="24"/>
        </w:rPr>
      </w:pPr>
      <w:r>
        <w:rPr>
          <w:sz w:val="24"/>
        </w:rPr>
        <w:t>How</w:t>
      </w:r>
      <w:r>
        <w:rPr>
          <w:spacing w:val="-8"/>
          <w:sz w:val="24"/>
        </w:rPr>
        <w:t xml:space="preserve"> </w:t>
      </w:r>
      <w:r>
        <w:rPr>
          <w:sz w:val="24"/>
        </w:rPr>
        <w:t>much</w:t>
      </w:r>
      <w:r>
        <w:rPr>
          <w:spacing w:val="-3"/>
          <w:sz w:val="24"/>
        </w:rPr>
        <w:t xml:space="preserve"> </w:t>
      </w:r>
      <w:r>
        <w:rPr>
          <w:sz w:val="24"/>
        </w:rPr>
        <w:t>does</w:t>
      </w:r>
      <w:r>
        <w:rPr>
          <w:spacing w:val="-7"/>
          <w:sz w:val="24"/>
        </w:rPr>
        <w:t xml:space="preserve"> </w:t>
      </w:r>
      <w:r>
        <w:rPr>
          <w:sz w:val="24"/>
        </w:rPr>
        <w:t>it</w:t>
      </w:r>
      <w:r>
        <w:rPr>
          <w:spacing w:val="-3"/>
          <w:sz w:val="24"/>
        </w:rPr>
        <w:t xml:space="preserve"> </w:t>
      </w:r>
      <w:r>
        <w:rPr>
          <w:sz w:val="24"/>
        </w:rPr>
        <w:t>cost</w:t>
      </w:r>
      <w:r>
        <w:rPr>
          <w:spacing w:val="-6"/>
          <w:sz w:val="24"/>
        </w:rPr>
        <w:t xml:space="preserve"> </w:t>
      </w:r>
      <w:r>
        <w:rPr>
          <w:sz w:val="24"/>
        </w:rPr>
        <w:t>to</w:t>
      </w:r>
      <w:r>
        <w:rPr>
          <w:spacing w:val="-3"/>
          <w:sz w:val="24"/>
        </w:rPr>
        <w:t xml:space="preserve"> </w:t>
      </w:r>
      <w:r>
        <w:rPr>
          <w:sz w:val="24"/>
        </w:rPr>
        <w:t>register</w:t>
      </w:r>
      <w:r>
        <w:rPr>
          <w:spacing w:val="-5"/>
          <w:sz w:val="24"/>
        </w:rPr>
        <w:t xml:space="preserve"> </w:t>
      </w:r>
      <w:r>
        <w:rPr>
          <w:sz w:val="24"/>
        </w:rPr>
        <w:t>a</w:t>
      </w:r>
      <w:r>
        <w:rPr>
          <w:spacing w:val="-7"/>
          <w:sz w:val="24"/>
        </w:rPr>
        <w:t xml:space="preserve"> </w:t>
      </w:r>
      <w:r>
        <w:rPr>
          <w:sz w:val="24"/>
        </w:rPr>
        <w:t>business</w:t>
      </w:r>
      <w:r>
        <w:rPr>
          <w:spacing w:val="-4"/>
          <w:sz w:val="24"/>
        </w:rPr>
        <w:t xml:space="preserve"> </w:t>
      </w:r>
      <w:r>
        <w:rPr>
          <w:sz w:val="24"/>
        </w:rPr>
        <w:t>license</w:t>
      </w:r>
      <w:r>
        <w:rPr>
          <w:spacing w:val="-4"/>
          <w:sz w:val="24"/>
        </w:rPr>
        <w:t xml:space="preserve"> </w:t>
      </w:r>
      <w:r>
        <w:rPr>
          <w:sz w:val="24"/>
        </w:rPr>
        <w:t>for</w:t>
      </w:r>
      <w:r>
        <w:rPr>
          <w:spacing w:val="-3"/>
          <w:sz w:val="24"/>
        </w:rPr>
        <w:t xml:space="preserve"> </w:t>
      </w:r>
      <w:r>
        <w:rPr>
          <w:sz w:val="24"/>
        </w:rPr>
        <w:t>MSMEs</w:t>
      </w:r>
      <w:r>
        <w:rPr>
          <w:spacing w:val="-5"/>
          <w:sz w:val="24"/>
        </w:rPr>
        <w:t xml:space="preserve"> </w:t>
      </w:r>
      <w:r>
        <w:rPr>
          <w:sz w:val="24"/>
        </w:rPr>
        <w:t>and</w:t>
      </w:r>
      <w:r>
        <w:rPr>
          <w:spacing w:val="-3"/>
          <w:sz w:val="24"/>
        </w:rPr>
        <w:t xml:space="preserve"> </w:t>
      </w:r>
      <w:r>
        <w:rPr>
          <w:sz w:val="24"/>
        </w:rPr>
        <w:t>street</w:t>
      </w:r>
      <w:r>
        <w:rPr>
          <w:spacing w:val="-5"/>
          <w:sz w:val="24"/>
        </w:rPr>
        <w:t xml:space="preserve"> </w:t>
      </w:r>
      <w:r>
        <w:rPr>
          <w:spacing w:val="-2"/>
          <w:sz w:val="24"/>
        </w:rPr>
        <w:t>vendors?</w:t>
      </w:r>
    </w:p>
    <w:p w14:paraId="6340E297" w14:textId="77777777" w:rsidR="00DE5785" w:rsidRDefault="00A97AE8">
      <w:pPr>
        <w:pStyle w:val="BodyText"/>
        <w:tabs>
          <w:tab w:val="left" w:pos="5134"/>
        </w:tabs>
        <w:spacing w:before="184"/>
        <w:ind w:left="795"/>
      </w:pPr>
      <w:r>
        <w:rPr>
          <w:noProof/>
          <w:position w:val="-6"/>
        </w:rPr>
        <w:drawing>
          <wp:inline distT="0" distB="0" distL="0" distR="0" wp14:anchorId="4F6B1993" wp14:editId="5AC10873">
            <wp:extent cx="177800" cy="15875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80"/>
          <w:sz w:val="20"/>
        </w:rPr>
        <w:t xml:space="preserve"> </w:t>
      </w:r>
      <w:r>
        <w:t>Free of charge</w:t>
      </w:r>
      <w:r>
        <w:tab/>
      </w:r>
      <w:r>
        <w:rPr>
          <w:noProof/>
          <w:position w:val="-5"/>
        </w:rPr>
        <w:drawing>
          <wp:inline distT="0" distB="0" distL="0" distR="0" wp14:anchorId="3A6DFAC5" wp14:editId="283A2CFD">
            <wp:extent cx="177800" cy="158750"/>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40"/>
        </w:rPr>
        <w:t xml:space="preserve"> </w:t>
      </w:r>
      <w:r>
        <w:t>Subsidized</w:t>
      </w:r>
    </w:p>
    <w:p w14:paraId="6C0F6E2A" w14:textId="27BFDDD5" w:rsidR="00DE5785" w:rsidRDefault="00A97AE8" w:rsidP="00C35172">
      <w:pPr>
        <w:pStyle w:val="BodyText"/>
        <w:spacing w:before="176"/>
        <w:ind w:left="795"/>
        <w:rPr>
          <w:position w:val="2"/>
        </w:rPr>
      </w:pPr>
      <w:r>
        <w:rPr>
          <w:noProof/>
        </w:rPr>
        <w:drawing>
          <wp:inline distT="0" distB="0" distL="0" distR="0" wp14:anchorId="5ADC9C15" wp14:editId="5C5CB7FB">
            <wp:extent cx="177800" cy="158750"/>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80"/>
          <w:position w:val="2"/>
          <w:sz w:val="20"/>
        </w:rPr>
        <w:t xml:space="preserve"> </w:t>
      </w:r>
      <w:r>
        <w:rPr>
          <w:position w:val="2"/>
        </w:rPr>
        <w:t>With a fee</w:t>
      </w:r>
    </w:p>
    <w:p w14:paraId="1B17CEE4" w14:textId="21B1F2A3" w:rsidR="00C35172" w:rsidRPr="00D17967" w:rsidRDefault="00874F38" w:rsidP="00C35172">
      <w:pPr>
        <w:pStyle w:val="BodyText"/>
        <w:tabs>
          <w:tab w:val="left" w:pos="5164"/>
        </w:tabs>
        <w:spacing w:before="155"/>
        <w:ind w:left="0"/>
        <w:rPr>
          <w:color w:val="FF0000"/>
        </w:rPr>
      </w:pPr>
      <w:r>
        <w:rPr>
          <w:color w:val="FF0000"/>
        </w:rPr>
        <w:t xml:space="preserve">FSANZ is not responsible for business licenses. </w:t>
      </w:r>
      <w:r w:rsidRPr="00874F38">
        <w:rPr>
          <w:color w:val="FF0000"/>
        </w:rPr>
        <w:t>Australian state and territory authorities</w:t>
      </w:r>
      <w:r>
        <w:rPr>
          <w:color w:val="FF0000"/>
        </w:rPr>
        <w:t xml:space="preserve"> handle licensing and notification. However, t</w:t>
      </w:r>
      <w:r w:rsidR="00C35172" w:rsidRPr="00D17967">
        <w:rPr>
          <w:color w:val="FF0000"/>
          <w:lang w:val="en-AU"/>
        </w:rPr>
        <w:t>he cost and timeframe to register a food business in Australia depend on:</w:t>
      </w:r>
    </w:p>
    <w:p w14:paraId="7B68CCCD" w14:textId="77777777" w:rsidR="00C35172" w:rsidRPr="00D17967" w:rsidRDefault="00C35172" w:rsidP="00C35172">
      <w:pPr>
        <w:pStyle w:val="BodyText"/>
        <w:numPr>
          <w:ilvl w:val="0"/>
          <w:numId w:val="6"/>
        </w:numPr>
        <w:tabs>
          <w:tab w:val="left" w:pos="5164"/>
        </w:tabs>
        <w:spacing w:before="155"/>
        <w:rPr>
          <w:color w:val="FF0000"/>
          <w:lang w:val="en-AU"/>
        </w:rPr>
      </w:pPr>
      <w:r w:rsidRPr="00D17967">
        <w:rPr>
          <w:color w:val="FF0000"/>
          <w:lang w:val="en-AU"/>
        </w:rPr>
        <w:t>The state or territory</w:t>
      </w:r>
    </w:p>
    <w:p w14:paraId="7E85DBB7" w14:textId="77777777" w:rsidR="00C35172" w:rsidRPr="00D17967" w:rsidRDefault="00C35172" w:rsidP="00C35172">
      <w:pPr>
        <w:pStyle w:val="BodyText"/>
        <w:numPr>
          <w:ilvl w:val="0"/>
          <w:numId w:val="6"/>
        </w:numPr>
        <w:tabs>
          <w:tab w:val="left" w:pos="5164"/>
        </w:tabs>
        <w:spacing w:before="155"/>
        <w:rPr>
          <w:color w:val="FF0000"/>
          <w:lang w:val="en-AU"/>
        </w:rPr>
      </w:pPr>
      <w:r w:rsidRPr="00D17967">
        <w:rPr>
          <w:color w:val="FF0000"/>
          <w:lang w:val="en-AU"/>
        </w:rPr>
        <w:t>The type and risk level of the business</w:t>
      </w:r>
    </w:p>
    <w:p w14:paraId="704AF66F" w14:textId="77777777" w:rsidR="00C35172" w:rsidRPr="00D17967" w:rsidRDefault="00C35172" w:rsidP="00C35172">
      <w:pPr>
        <w:pStyle w:val="BodyText"/>
        <w:numPr>
          <w:ilvl w:val="0"/>
          <w:numId w:val="6"/>
        </w:numPr>
        <w:tabs>
          <w:tab w:val="left" w:pos="5164"/>
        </w:tabs>
        <w:spacing w:before="155"/>
        <w:rPr>
          <w:color w:val="FF0000"/>
          <w:lang w:val="en-AU"/>
        </w:rPr>
      </w:pPr>
      <w:r w:rsidRPr="00D17967">
        <w:rPr>
          <w:color w:val="FF0000"/>
          <w:lang w:val="en-AU"/>
        </w:rPr>
        <w:t>Whether it's a fixed, mobile, home-based, or temporary food operation</w:t>
      </w:r>
    </w:p>
    <w:p w14:paraId="06DD0361" w14:textId="77777777" w:rsidR="00C35172" w:rsidRPr="00D17967" w:rsidRDefault="00C35172" w:rsidP="00C35172">
      <w:pPr>
        <w:pStyle w:val="BodyText"/>
        <w:tabs>
          <w:tab w:val="left" w:pos="5164"/>
        </w:tabs>
        <w:spacing w:before="155"/>
        <w:ind w:left="0"/>
        <w:rPr>
          <w:color w:val="FF0000"/>
          <w:lang w:val="en-AU"/>
        </w:rPr>
      </w:pPr>
      <w:r w:rsidRPr="00D17967">
        <w:rPr>
          <w:color w:val="FF0000"/>
          <w:lang w:val="en-AU"/>
        </w:rPr>
        <w:t>Simple registrations (low-risk businesses):</w:t>
      </w:r>
      <w:r w:rsidRPr="00D17967">
        <w:rPr>
          <w:color w:val="FF0000"/>
          <w:lang w:val="en-AU"/>
        </w:rPr>
        <w:br/>
        <w:t>1–2 weeks through local councils.</w:t>
      </w:r>
    </w:p>
    <w:p w14:paraId="67D747E0" w14:textId="77777777" w:rsidR="00C35172" w:rsidRPr="00D17967" w:rsidRDefault="00C35172" w:rsidP="00C35172">
      <w:pPr>
        <w:pStyle w:val="BodyText"/>
        <w:tabs>
          <w:tab w:val="left" w:pos="5164"/>
        </w:tabs>
        <w:spacing w:before="155"/>
        <w:ind w:left="0"/>
        <w:rPr>
          <w:color w:val="FF0000"/>
          <w:lang w:val="en-AU"/>
        </w:rPr>
      </w:pPr>
      <w:r w:rsidRPr="00D17967">
        <w:rPr>
          <w:color w:val="FF0000"/>
          <w:lang w:val="en-AU"/>
        </w:rPr>
        <w:t>High-risk or complex applications (e.g., food manufacturing, mobile food vans):</w:t>
      </w:r>
      <w:r w:rsidRPr="00D17967">
        <w:rPr>
          <w:color w:val="FF0000"/>
          <w:lang w:val="en-AU"/>
        </w:rPr>
        <w:br/>
        <w:t>May take 3–6 weeks, including time for inspections and approvals.</w:t>
      </w:r>
    </w:p>
    <w:p w14:paraId="48ED3996" w14:textId="77777777" w:rsidR="00C35172" w:rsidRPr="00D17967" w:rsidRDefault="00C35172" w:rsidP="00C35172">
      <w:pPr>
        <w:pStyle w:val="BodyText"/>
        <w:tabs>
          <w:tab w:val="left" w:pos="5164"/>
        </w:tabs>
        <w:spacing w:before="155"/>
        <w:ind w:left="0"/>
        <w:rPr>
          <w:color w:val="FF0000"/>
          <w:lang w:val="en-AU"/>
        </w:rPr>
      </w:pPr>
      <w:r w:rsidRPr="00D17967">
        <w:rPr>
          <w:color w:val="FF0000"/>
          <w:lang w:val="en-AU"/>
        </w:rPr>
        <w:t>Some councils offer online registration. Others may require a site inspection before approval.</w:t>
      </w:r>
      <w:r>
        <w:rPr>
          <w:color w:val="FF0000"/>
          <w:lang w:val="en-AU"/>
        </w:rPr>
        <w:t xml:space="preserve"> Here is an example from the city of Melbourne: </w:t>
      </w:r>
      <w:hyperlink r:id="rId26" w:history="1">
        <w:r w:rsidRPr="00C35172">
          <w:rPr>
            <w:rStyle w:val="Hyperlink"/>
          </w:rPr>
          <w:t>Temporary and mobile food premises | City of Melbourne</w:t>
        </w:r>
      </w:hyperlink>
    </w:p>
    <w:p w14:paraId="2F56B24D" w14:textId="77777777" w:rsidR="00C35172" w:rsidRDefault="00C35172">
      <w:pPr>
        <w:pStyle w:val="BodyText"/>
        <w:rPr>
          <w:position w:val="2"/>
        </w:rPr>
        <w:sectPr w:rsidR="00C35172">
          <w:pgSz w:w="11910" w:h="16840"/>
          <w:pgMar w:top="1660" w:right="1417" w:bottom="1140" w:left="1275" w:header="1447" w:footer="953" w:gutter="0"/>
          <w:cols w:space="720"/>
        </w:sectPr>
      </w:pPr>
    </w:p>
    <w:p w14:paraId="2C030113" w14:textId="77777777" w:rsidR="00DE5785" w:rsidRDefault="00A97AE8">
      <w:pPr>
        <w:pStyle w:val="Heading2"/>
      </w:pPr>
      <w:r>
        <w:rPr>
          <w:spacing w:val="-2"/>
        </w:rPr>
        <w:lastRenderedPageBreak/>
        <w:t>Control/supervision</w:t>
      </w:r>
    </w:p>
    <w:p w14:paraId="0A4D0C39" w14:textId="77777777" w:rsidR="00DE5785" w:rsidRDefault="00A97AE8">
      <w:pPr>
        <w:pStyle w:val="ListParagraph"/>
        <w:numPr>
          <w:ilvl w:val="0"/>
          <w:numId w:val="1"/>
        </w:numPr>
        <w:tabs>
          <w:tab w:val="left" w:pos="445"/>
          <w:tab w:val="left" w:pos="448"/>
        </w:tabs>
        <w:spacing w:before="183" w:line="259" w:lineRule="auto"/>
        <w:ind w:right="1052"/>
        <w:jc w:val="left"/>
        <w:rPr>
          <w:sz w:val="24"/>
        </w:rPr>
      </w:pPr>
      <w:r>
        <w:rPr>
          <w:sz w:val="24"/>
        </w:rPr>
        <w:t>Does</w:t>
      </w:r>
      <w:r>
        <w:rPr>
          <w:spacing w:val="-7"/>
          <w:sz w:val="24"/>
        </w:rPr>
        <w:t xml:space="preserve"> </w:t>
      </w:r>
      <w:r>
        <w:rPr>
          <w:sz w:val="24"/>
        </w:rPr>
        <w:t>the</w:t>
      </w:r>
      <w:r>
        <w:rPr>
          <w:spacing w:val="-9"/>
          <w:sz w:val="24"/>
        </w:rPr>
        <w:t xml:space="preserve"> </w:t>
      </w:r>
      <w:r>
        <w:rPr>
          <w:sz w:val="24"/>
        </w:rPr>
        <w:t>Institution/Agency</w:t>
      </w:r>
      <w:r>
        <w:rPr>
          <w:spacing w:val="-7"/>
          <w:sz w:val="24"/>
        </w:rPr>
        <w:t xml:space="preserve"> </w:t>
      </w:r>
      <w:r>
        <w:rPr>
          <w:sz w:val="24"/>
        </w:rPr>
        <w:t>have</w:t>
      </w:r>
      <w:r>
        <w:rPr>
          <w:spacing w:val="-6"/>
          <w:sz w:val="24"/>
        </w:rPr>
        <w:t xml:space="preserve"> </w:t>
      </w:r>
      <w:r>
        <w:rPr>
          <w:sz w:val="24"/>
        </w:rPr>
        <w:t>a</w:t>
      </w:r>
      <w:r>
        <w:rPr>
          <w:spacing w:val="-7"/>
          <w:sz w:val="24"/>
        </w:rPr>
        <w:t xml:space="preserve"> </w:t>
      </w:r>
      <w:r>
        <w:rPr>
          <w:sz w:val="24"/>
        </w:rPr>
        <w:t>supervision</w:t>
      </w:r>
      <w:r>
        <w:rPr>
          <w:spacing w:val="-8"/>
          <w:sz w:val="24"/>
        </w:rPr>
        <w:t xml:space="preserve"> </w:t>
      </w:r>
      <w:r>
        <w:rPr>
          <w:sz w:val="24"/>
        </w:rPr>
        <w:t>plan</w:t>
      </w:r>
      <w:r>
        <w:rPr>
          <w:spacing w:val="-6"/>
          <w:sz w:val="24"/>
        </w:rPr>
        <w:t xml:space="preserve"> </w:t>
      </w:r>
      <w:r>
        <w:rPr>
          <w:sz w:val="24"/>
        </w:rPr>
        <w:t>for</w:t>
      </w:r>
      <w:r>
        <w:rPr>
          <w:spacing w:val="-6"/>
          <w:sz w:val="24"/>
        </w:rPr>
        <w:t xml:space="preserve"> </w:t>
      </w:r>
      <w:r>
        <w:rPr>
          <w:sz w:val="24"/>
        </w:rPr>
        <w:t>MSMEs</w:t>
      </w:r>
      <w:r>
        <w:rPr>
          <w:spacing w:val="-7"/>
          <w:sz w:val="24"/>
        </w:rPr>
        <w:t xml:space="preserve"> </w:t>
      </w:r>
      <w:r>
        <w:rPr>
          <w:sz w:val="24"/>
        </w:rPr>
        <w:t>and</w:t>
      </w:r>
      <w:r>
        <w:rPr>
          <w:spacing w:val="-6"/>
          <w:sz w:val="24"/>
        </w:rPr>
        <w:t xml:space="preserve"> </w:t>
      </w:r>
      <w:r>
        <w:rPr>
          <w:sz w:val="24"/>
        </w:rPr>
        <w:t>street</w:t>
      </w:r>
      <w:r>
        <w:rPr>
          <w:spacing w:val="-10"/>
          <w:sz w:val="24"/>
        </w:rPr>
        <w:t xml:space="preserve"> </w:t>
      </w:r>
      <w:r>
        <w:rPr>
          <w:sz w:val="24"/>
        </w:rPr>
        <w:t xml:space="preserve">food </w:t>
      </w:r>
      <w:r>
        <w:rPr>
          <w:spacing w:val="-2"/>
          <w:sz w:val="24"/>
        </w:rPr>
        <w:t>businesses?</w:t>
      </w:r>
    </w:p>
    <w:p w14:paraId="48DAA3C6" w14:textId="77777777" w:rsidR="00DE5785" w:rsidRDefault="00A97AE8">
      <w:pPr>
        <w:pStyle w:val="BodyText"/>
        <w:tabs>
          <w:tab w:val="left" w:pos="5164"/>
        </w:tabs>
        <w:spacing w:before="157"/>
        <w:ind w:left="825"/>
        <w:rPr>
          <w:position w:val="2"/>
        </w:rPr>
      </w:pPr>
      <w:r w:rsidRPr="00874F38">
        <w:rPr>
          <w:noProof/>
          <w:position w:val="-1"/>
          <w:shd w:val="clear" w:color="auto" w:fill="9BBB59" w:themeFill="accent3"/>
        </w:rPr>
        <w:drawing>
          <wp:inline distT="0" distB="0" distL="0" distR="0" wp14:anchorId="6C0AF6AA" wp14:editId="7BA5D9D4">
            <wp:extent cx="177800" cy="158750"/>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80"/>
          <w:position w:val="2"/>
          <w:sz w:val="20"/>
        </w:rPr>
        <w:t xml:space="preserve"> </w:t>
      </w:r>
      <w:r>
        <w:rPr>
          <w:position w:val="2"/>
        </w:rPr>
        <w:t>Yes</w:t>
      </w:r>
      <w:r>
        <w:rPr>
          <w:position w:val="2"/>
        </w:rPr>
        <w:tab/>
      </w:r>
      <w:r>
        <w:rPr>
          <w:noProof/>
        </w:rPr>
        <w:drawing>
          <wp:inline distT="0" distB="0" distL="0" distR="0" wp14:anchorId="24A2A6CF" wp14:editId="0EE6125E">
            <wp:extent cx="177800" cy="158750"/>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40"/>
          <w:position w:val="2"/>
        </w:rPr>
        <w:t xml:space="preserve"> </w:t>
      </w:r>
      <w:r>
        <w:rPr>
          <w:position w:val="2"/>
        </w:rPr>
        <w:t>No</w:t>
      </w:r>
    </w:p>
    <w:p w14:paraId="7B5E3F30" w14:textId="54791B83" w:rsidR="00F552D5" w:rsidRDefault="00F552D5" w:rsidP="00454382">
      <w:pPr>
        <w:pStyle w:val="BodyText"/>
        <w:tabs>
          <w:tab w:val="left" w:pos="5164"/>
        </w:tabs>
        <w:spacing w:before="157"/>
        <w:rPr>
          <w:color w:val="FF0000"/>
          <w:position w:val="2"/>
        </w:rPr>
      </w:pPr>
      <w:r>
        <w:rPr>
          <w:color w:val="FF0000"/>
          <w:position w:val="2"/>
        </w:rPr>
        <w:t>FSANZ is not an enforcement authority. State and territory agencies are responsible for enforcement.</w:t>
      </w:r>
    </w:p>
    <w:p w14:paraId="5D31EC39" w14:textId="5AF06AD4" w:rsidR="00454382" w:rsidRPr="00454382" w:rsidRDefault="00454382" w:rsidP="00454382">
      <w:pPr>
        <w:pStyle w:val="BodyText"/>
        <w:tabs>
          <w:tab w:val="left" w:pos="5164"/>
        </w:tabs>
        <w:spacing w:before="157"/>
        <w:rPr>
          <w:color w:val="FF0000"/>
          <w:position w:val="2"/>
        </w:rPr>
      </w:pPr>
      <w:r w:rsidRPr="00454382">
        <w:rPr>
          <w:color w:val="FF0000"/>
          <w:position w:val="2"/>
        </w:rPr>
        <w:t>Street and other food businesses are generally inspected by local council Environmental Health Officers (EHOs)</w:t>
      </w:r>
      <w:r w:rsidR="00874F38">
        <w:rPr>
          <w:color w:val="FF0000"/>
          <w:position w:val="2"/>
        </w:rPr>
        <w:t xml:space="preserve"> or a state/territory authority</w:t>
      </w:r>
      <w:r w:rsidRPr="00454382">
        <w:rPr>
          <w:color w:val="FF0000"/>
          <w:position w:val="2"/>
        </w:rPr>
        <w:t xml:space="preserve"> to ensure compliance with</w:t>
      </w:r>
      <w:r w:rsidR="00F552D5">
        <w:rPr>
          <w:color w:val="FF0000"/>
          <w:position w:val="2"/>
        </w:rPr>
        <w:t xml:space="preserve"> state and territory</w:t>
      </w:r>
      <w:r w:rsidRPr="00454382">
        <w:rPr>
          <w:color w:val="FF0000"/>
          <w:position w:val="2"/>
        </w:rPr>
        <w:t xml:space="preserve"> food safety laws</w:t>
      </w:r>
      <w:r w:rsidR="00874F38">
        <w:rPr>
          <w:color w:val="FF0000"/>
          <w:position w:val="2"/>
        </w:rPr>
        <w:t xml:space="preserve">, and </w:t>
      </w:r>
      <w:del w:id="12" w:author="Nora Galway" w:date="2025-05-16T14:20:00Z" w16du:dateUtc="2025-05-16T04:20:00Z">
        <w:r w:rsidR="00874F38" w:rsidDel="002449A2">
          <w:rPr>
            <w:color w:val="FF0000"/>
            <w:position w:val="2"/>
          </w:rPr>
          <w:delText xml:space="preserve">that </w:delText>
        </w:r>
      </w:del>
      <w:r w:rsidR="00874F38">
        <w:rPr>
          <w:color w:val="FF0000"/>
          <w:position w:val="2"/>
        </w:rPr>
        <w:t>national standards</w:t>
      </w:r>
      <w:del w:id="13" w:author="Nora Galway" w:date="2025-05-16T14:20:00Z" w16du:dateUtc="2025-05-16T04:20:00Z">
        <w:r w:rsidR="00874F38" w:rsidDel="002449A2">
          <w:rPr>
            <w:color w:val="FF0000"/>
            <w:position w:val="2"/>
          </w:rPr>
          <w:delText xml:space="preserve"> are enforced</w:delText>
        </w:r>
      </w:del>
      <w:r w:rsidRPr="00454382">
        <w:rPr>
          <w:color w:val="FF0000"/>
          <w:position w:val="2"/>
        </w:rPr>
        <w:t>. These inspections are part of a broader regulatory framework designed to protect public health and maintain hygiene standards across all food businesses.</w:t>
      </w:r>
    </w:p>
    <w:p w14:paraId="06C9BE32" w14:textId="77777777" w:rsidR="00DE5785" w:rsidRDefault="00A97AE8">
      <w:pPr>
        <w:pStyle w:val="ListParagraph"/>
        <w:numPr>
          <w:ilvl w:val="0"/>
          <w:numId w:val="1"/>
        </w:numPr>
        <w:tabs>
          <w:tab w:val="left" w:pos="446"/>
          <w:tab w:val="left" w:pos="448"/>
        </w:tabs>
        <w:spacing w:before="185" w:line="256" w:lineRule="auto"/>
        <w:ind w:right="252" w:hanging="425"/>
        <w:jc w:val="left"/>
        <w:rPr>
          <w:sz w:val="24"/>
        </w:rPr>
      </w:pPr>
      <w:r>
        <w:rPr>
          <w:sz w:val="24"/>
        </w:rPr>
        <w:t>Does</w:t>
      </w:r>
      <w:r>
        <w:rPr>
          <w:spacing w:val="-6"/>
          <w:sz w:val="24"/>
        </w:rPr>
        <w:t xml:space="preserve"> </w:t>
      </w:r>
      <w:r>
        <w:rPr>
          <w:sz w:val="24"/>
        </w:rPr>
        <w:t>the</w:t>
      </w:r>
      <w:r>
        <w:rPr>
          <w:spacing w:val="-8"/>
          <w:sz w:val="24"/>
        </w:rPr>
        <w:t xml:space="preserve"> </w:t>
      </w:r>
      <w:r>
        <w:rPr>
          <w:sz w:val="24"/>
        </w:rPr>
        <w:t>Institution/Agency</w:t>
      </w:r>
      <w:r>
        <w:rPr>
          <w:spacing w:val="-6"/>
          <w:sz w:val="24"/>
        </w:rPr>
        <w:t xml:space="preserve"> </w:t>
      </w:r>
      <w:r>
        <w:rPr>
          <w:sz w:val="24"/>
        </w:rPr>
        <w:t>carry</w:t>
      </w:r>
      <w:r>
        <w:rPr>
          <w:spacing w:val="-6"/>
          <w:sz w:val="24"/>
        </w:rPr>
        <w:t xml:space="preserve"> </w:t>
      </w:r>
      <w:r>
        <w:rPr>
          <w:sz w:val="24"/>
        </w:rPr>
        <w:t>out</w:t>
      </w:r>
      <w:r>
        <w:rPr>
          <w:spacing w:val="-7"/>
          <w:sz w:val="24"/>
        </w:rPr>
        <w:t xml:space="preserve"> </w:t>
      </w:r>
      <w:r>
        <w:rPr>
          <w:sz w:val="24"/>
        </w:rPr>
        <w:t>routine</w:t>
      </w:r>
      <w:r>
        <w:rPr>
          <w:spacing w:val="-5"/>
          <w:sz w:val="24"/>
        </w:rPr>
        <w:t xml:space="preserve"> </w:t>
      </w:r>
      <w:r>
        <w:rPr>
          <w:sz w:val="24"/>
        </w:rPr>
        <w:t>and</w:t>
      </w:r>
      <w:r>
        <w:rPr>
          <w:spacing w:val="-5"/>
          <w:sz w:val="24"/>
        </w:rPr>
        <w:t xml:space="preserve"> </w:t>
      </w:r>
      <w:r>
        <w:rPr>
          <w:sz w:val="24"/>
        </w:rPr>
        <w:t>scheduled</w:t>
      </w:r>
      <w:r>
        <w:rPr>
          <w:spacing w:val="-5"/>
          <w:sz w:val="24"/>
        </w:rPr>
        <w:t xml:space="preserve"> </w:t>
      </w:r>
      <w:r>
        <w:rPr>
          <w:sz w:val="24"/>
        </w:rPr>
        <w:t>supervision</w:t>
      </w:r>
      <w:r>
        <w:rPr>
          <w:spacing w:val="-6"/>
          <w:sz w:val="24"/>
        </w:rPr>
        <w:t xml:space="preserve"> </w:t>
      </w:r>
      <w:r>
        <w:rPr>
          <w:sz w:val="24"/>
        </w:rPr>
        <w:t>of</w:t>
      </w:r>
      <w:r>
        <w:rPr>
          <w:spacing w:val="-4"/>
          <w:sz w:val="24"/>
        </w:rPr>
        <w:t xml:space="preserve"> </w:t>
      </w:r>
      <w:r>
        <w:rPr>
          <w:sz w:val="24"/>
        </w:rPr>
        <w:t>MSMEs</w:t>
      </w:r>
      <w:r>
        <w:rPr>
          <w:spacing w:val="-6"/>
          <w:sz w:val="24"/>
        </w:rPr>
        <w:t xml:space="preserve"> </w:t>
      </w:r>
      <w:r>
        <w:rPr>
          <w:sz w:val="24"/>
        </w:rPr>
        <w:t>and street food businesses?</w:t>
      </w:r>
    </w:p>
    <w:p w14:paraId="049240C9" w14:textId="77777777" w:rsidR="00DE5785" w:rsidRDefault="00A97AE8">
      <w:pPr>
        <w:pStyle w:val="BodyText"/>
        <w:tabs>
          <w:tab w:val="left" w:pos="5164"/>
        </w:tabs>
        <w:spacing w:before="154"/>
        <w:ind w:left="825"/>
        <w:rPr>
          <w:position w:val="1"/>
        </w:rPr>
      </w:pPr>
      <w:r>
        <w:rPr>
          <w:noProof/>
          <w:position w:val="-1"/>
        </w:rPr>
        <w:drawing>
          <wp:inline distT="0" distB="0" distL="0" distR="0" wp14:anchorId="2B5B5859" wp14:editId="6A590AA6">
            <wp:extent cx="177800" cy="158750"/>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40"/>
          <w:position w:val="1"/>
          <w:sz w:val="20"/>
        </w:rPr>
        <w:t xml:space="preserve"> </w:t>
      </w:r>
      <w:r>
        <w:rPr>
          <w:position w:val="1"/>
        </w:rPr>
        <w:t>Yes</w:t>
      </w:r>
      <w:r>
        <w:rPr>
          <w:position w:val="1"/>
        </w:rPr>
        <w:tab/>
      </w:r>
      <w:r>
        <w:rPr>
          <w:noProof/>
        </w:rPr>
        <w:drawing>
          <wp:inline distT="0" distB="0" distL="0" distR="0" wp14:anchorId="74FA649C" wp14:editId="44F29A80">
            <wp:extent cx="177800" cy="15875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40"/>
          <w:position w:val="1"/>
        </w:rPr>
        <w:t xml:space="preserve"> </w:t>
      </w:r>
      <w:r>
        <w:rPr>
          <w:position w:val="1"/>
        </w:rPr>
        <w:t>No</w:t>
      </w:r>
    </w:p>
    <w:p w14:paraId="2053D7D8" w14:textId="7EC351E2" w:rsidR="00C556D8" w:rsidRPr="00F552D5" w:rsidRDefault="00F552D5" w:rsidP="00F552D5">
      <w:pPr>
        <w:pStyle w:val="BodyText"/>
        <w:tabs>
          <w:tab w:val="left" w:pos="5164"/>
        </w:tabs>
        <w:spacing w:before="157"/>
        <w:rPr>
          <w:color w:val="FF0000"/>
          <w:position w:val="2"/>
        </w:rPr>
      </w:pPr>
      <w:del w:id="14" w:author="Nora Galway" w:date="2025-05-16T14:21:00Z" w16du:dateUtc="2025-05-16T04:21:00Z">
        <w:r w:rsidDel="002449A2">
          <w:rPr>
            <w:color w:val="FF0000"/>
            <w:position w:val="2"/>
          </w:rPr>
          <w:delText xml:space="preserve">FSANZ is not an enforcement authority. </w:delText>
        </w:r>
      </w:del>
      <w:r>
        <w:rPr>
          <w:color w:val="FF0000"/>
          <w:position w:val="2"/>
        </w:rPr>
        <w:t xml:space="preserve">State and territory agencies </w:t>
      </w:r>
      <w:del w:id="15" w:author="Nora Galway" w:date="2025-05-16T14:21:00Z" w16du:dateUtc="2025-05-16T04:21:00Z">
        <w:r w:rsidDel="002449A2">
          <w:rPr>
            <w:color w:val="FF0000"/>
            <w:position w:val="2"/>
          </w:rPr>
          <w:delText xml:space="preserve">are responsible for enforcement. </w:delText>
        </w:r>
        <w:r w:rsidR="00C556D8" w:rsidRPr="00C556D8" w:rsidDel="002449A2">
          <w:rPr>
            <w:color w:val="FF0000"/>
            <w:position w:val="1"/>
          </w:rPr>
          <w:delText>T</w:delText>
        </w:r>
      </w:del>
      <w:ins w:id="16" w:author="Nora Galway" w:date="2025-05-16T14:21:00Z" w16du:dateUtc="2025-05-16T04:21:00Z">
        <w:r w:rsidR="002449A2">
          <w:rPr>
            <w:color w:val="FF0000"/>
            <w:position w:val="1"/>
          </w:rPr>
          <w:t>determine t</w:t>
        </w:r>
      </w:ins>
      <w:r w:rsidR="00C556D8" w:rsidRPr="00C556D8">
        <w:rPr>
          <w:color w:val="FF0000"/>
          <w:position w:val="1"/>
        </w:rPr>
        <w:t xml:space="preserve">he nature and frequency of inspections </w:t>
      </w:r>
      <w:del w:id="17" w:author="Nora Galway" w:date="2025-05-16T14:21:00Z" w16du:dateUtc="2025-05-16T04:21:00Z">
        <w:r w:rsidR="00C556D8" w:rsidRPr="00C556D8" w:rsidDel="002449A2">
          <w:rPr>
            <w:color w:val="FF0000"/>
            <w:position w:val="1"/>
          </w:rPr>
          <w:delText xml:space="preserve">are determined </w:delText>
        </w:r>
      </w:del>
      <w:r w:rsidR="00C556D8" w:rsidRPr="00C556D8">
        <w:rPr>
          <w:color w:val="FF0000"/>
          <w:position w:val="1"/>
        </w:rPr>
        <w:t>based on the food safety risk associated with the food business</w:t>
      </w:r>
      <w:del w:id="18" w:author="Nora Galway" w:date="2025-05-16T14:21:00Z" w16du:dateUtc="2025-05-16T04:21:00Z">
        <w:r w:rsidR="00C556D8" w:rsidDel="002449A2">
          <w:rPr>
            <w:color w:val="FF0000"/>
            <w:position w:val="1"/>
          </w:rPr>
          <w:delText xml:space="preserve"> in Australia</w:delText>
        </w:r>
      </w:del>
      <w:r w:rsidR="00C556D8">
        <w:rPr>
          <w:color w:val="FF0000"/>
          <w:position w:val="1"/>
        </w:rPr>
        <w:t xml:space="preserve">. See </w:t>
      </w:r>
      <w:hyperlink r:id="rId27" w:history="1">
        <w:r w:rsidR="00C556D8" w:rsidRPr="00C556D8">
          <w:rPr>
            <w:rStyle w:val="Hyperlink"/>
            <w:position w:val="1"/>
          </w:rPr>
          <w:t>Principles for the inspection of food businesses</w:t>
        </w:r>
      </w:hyperlink>
      <w:r w:rsidR="00C556D8">
        <w:rPr>
          <w:color w:val="FF0000"/>
          <w:position w:val="1"/>
        </w:rPr>
        <w:t xml:space="preserve"> and an example from one council </w:t>
      </w:r>
      <w:hyperlink r:id="rId28" w:history="1">
        <w:r w:rsidR="00C556D8" w:rsidRPr="00C556D8">
          <w:rPr>
            <w:rStyle w:val="Hyperlink"/>
            <w:position w:val="1"/>
          </w:rPr>
          <w:t>Food business inspections – North Sydney Council</w:t>
        </w:r>
      </w:hyperlink>
      <w:r w:rsidR="00C556D8">
        <w:rPr>
          <w:color w:val="FF0000"/>
          <w:position w:val="1"/>
        </w:rPr>
        <w:t>.</w:t>
      </w:r>
    </w:p>
    <w:p w14:paraId="79CC1078" w14:textId="77777777" w:rsidR="00DE5785" w:rsidRDefault="00A97AE8">
      <w:pPr>
        <w:pStyle w:val="ListParagraph"/>
        <w:numPr>
          <w:ilvl w:val="0"/>
          <w:numId w:val="1"/>
        </w:numPr>
        <w:tabs>
          <w:tab w:val="left" w:pos="446"/>
          <w:tab w:val="left" w:pos="448"/>
        </w:tabs>
        <w:spacing w:line="259" w:lineRule="auto"/>
        <w:ind w:right="129" w:hanging="425"/>
        <w:jc w:val="left"/>
        <w:rPr>
          <w:sz w:val="24"/>
        </w:rPr>
      </w:pPr>
      <w:r>
        <w:rPr>
          <w:sz w:val="24"/>
        </w:rPr>
        <w:t>Does</w:t>
      </w:r>
      <w:r>
        <w:rPr>
          <w:spacing w:val="-8"/>
          <w:sz w:val="24"/>
        </w:rPr>
        <w:t xml:space="preserve"> </w:t>
      </w:r>
      <w:r>
        <w:rPr>
          <w:sz w:val="24"/>
        </w:rPr>
        <w:t>the</w:t>
      </w:r>
      <w:r>
        <w:rPr>
          <w:spacing w:val="-10"/>
          <w:sz w:val="24"/>
        </w:rPr>
        <w:t xml:space="preserve"> </w:t>
      </w:r>
      <w:r>
        <w:rPr>
          <w:sz w:val="24"/>
        </w:rPr>
        <w:t>institution/agency</w:t>
      </w:r>
      <w:r>
        <w:rPr>
          <w:spacing w:val="-8"/>
          <w:sz w:val="24"/>
        </w:rPr>
        <w:t xml:space="preserve"> </w:t>
      </w:r>
      <w:r>
        <w:rPr>
          <w:sz w:val="24"/>
        </w:rPr>
        <w:t>monitor</w:t>
      </w:r>
      <w:r>
        <w:rPr>
          <w:spacing w:val="-7"/>
          <w:sz w:val="24"/>
        </w:rPr>
        <w:t xml:space="preserve"> </w:t>
      </w:r>
      <w:r>
        <w:rPr>
          <w:sz w:val="24"/>
        </w:rPr>
        <w:t>expired</w:t>
      </w:r>
      <w:r>
        <w:rPr>
          <w:spacing w:val="-7"/>
          <w:sz w:val="24"/>
        </w:rPr>
        <w:t xml:space="preserve"> </w:t>
      </w:r>
      <w:r>
        <w:rPr>
          <w:sz w:val="24"/>
        </w:rPr>
        <w:t>products</w:t>
      </w:r>
      <w:r>
        <w:rPr>
          <w:spacing w:val="-8"/>
          <w:sz w:val="24"/>
        </w:rPr>
        <w:t xml:space="preserve"> </w:t>
      </w:r>
      <w:r>
        <w:rPr>
          <w:sz w:val="24"/>
        </w:rPr>
        <w:t>in</w:t>
      </w:r>
      <w:r>
        <w:rPr>
          <w:spacing w:val="-7"/>
          <w:sz w:val="24"/>
        </w:rPr>
        <w:t xml:space="preserve"> </w:t>
      </w:r>
      <w:r>
        <w:rPr>
          <w:sz w:val="24"/>
        </w:rPr>
        <w:t>MSMEs</w:t>
      </w:r>
      <w:r>
        <w:rPr>
          <w:spacing w:val="-8"/>
          <w:sz w:val="24"/>
        </w:rPr>
        <w:t xml:space="preserve"> </w:t>
      </w:r>
      <w:r>
        <w:rPr>
          <w:sz w:val="24"/>
        </w:rPr>
        <w:t>and</w:t>
      </w:r>
      <w:r>
        <w:rPr>
          <w:spacing w:val="-7"/>
          <w:sz w:val="24"/>
        </w:rPr>
        <w:t xml:space="preserve"> </w:t>
      </w:r>
      <w:r>
        <w:rPr>
          <w:sz w:val="24"/>
        </w:rPr>
        <w:t>street</w:t>
      </w:r>
      <w:r>
        <w:rPr>
          <w:spacing w:val="-2"/>
          <w:sz w:val="24"/>
        </w:rPr>
        <w:t xml:space="preserve"> </w:t>
      </w:r>
      <w:r>
        <w:rPr>
          <w:sz w:val="24"/>
        </w:rPr>
        <w:t>food</w:t>
      </w:r>
      <w:r>
        <w:rPr>
          <w:spacing w:val="-6"/>
          <w:sz w:val="24"/>
        </w:rPr>
        <w:t xml:space="preserve"> </w:t>
      </w:r>
      <w:r>
        <w:rPr>
          <w:sz w:val="24"/>
        </w:rPr>
        <w:t>vendors in your area?</w:t>
      </w:r>
    </w:p>
    <w:p w14:paraId="24A0C74D" w14:textId="3F72B976" w:rsidR="00DE5785" w:rsidRDefault="00A97AE8">
      <w:pPr>
        <w:pStyle w:val="BodyText"/>
        <w:tabs>
          <w:tab w:val="left" w:pos="5174"/>
        </w:tabs>
        <w:spacing w:before="160"/>
        <w:ind w:left="835"/>
        <w:rPr>
          <w:ins w:id="19" w:author="Nora Galway" w:date="2025-05-16T14:21:00Z" w16du:dateUtc="2025-05-16T04:21:00Z"/>
        </w:rPr>
      </w:pPr>
      <w:r>
        <w:rPr>
          <w:noProof/>
          <w:position w:val="-4"/>
        </w:rPr>
        <w:drawing>
          <wp:inline distT="0" distB="0" distL="0" distR="0" wp14:anchorId="2A1DF4A5" wp14:editId="5A3F371B">
            <wp:extent cx="177800" cy="158750"/>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9" cstate="print"/>
                    <a:stretch>
                      <a:fillRect/>
                    </a:stretch>
                  </pic:blipFill>
                  <pic:spPr>
                    <a:xfrm>
                      <a:off x="0" y="0"/>
                      <a:ext cx="177800" cy="158750"/>
                    </a:xfrm>
                    <a:prstGeom prst="rect">
                      <a:avLst/>
                    </a:prstGeom>
                  </pic:spPr>
                </pic:pic>
              </a:graphicData>
            </a:graphic>
          </wp:inline>
        </w:drawing>
      </w:r>
      <w:r>
        <w:rPr>
          <w:rFonts w:ascii="Times New Roman"/>
          <w:spacing w:val="40"/>
          <w:sz w:val="20"/>
        </w:rPr>
        <w:t xml:space="preserve"> </w:t>
      </w:r>
      <w:r>
        <w:t>Yes</w:t>
      </w:r>
      <w:r>
        <w:tab/>
      </w:r>
      <w:r>
        <w:rPr>
          <w:noProof/>
          <w:position w:val="-2"/>
        </w:rPr>
        <w:drawing>
          <wp:inline distT="0" distB="0" distL="0" distR="0" wp14:anchorId="4631E67E" wp14:editId="036447E5">
            <wp:extent cx="177800" cy="158750"/>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7" cstate="print"/>
                    <a:stretch>
                      <a:fillRect/>
                    </a:stretch>
                  </pic:blipFill>
                  <pic:spPr>
                    <a:xfrm>
                      <a:off x="0" y="0"/>
                      <a:ext cx="177800" cy="158750"/>
                    </a:xfrm>
                    <a:prstGeom prst="rect">
                      <a:avLst/>
                    </a:prstGeom>
                  </pic:spPr>
                </pic:pic>
              </a:graphicData>
            </a:graphic>
          </wp:inline>
        </w:drawing>
      </w:r>
      <w:r>
        <w:rPr>
          <w:rFonts w:ascii="Times New Roman"/>
          <w:spacing w:val="40"/>
        </w:rPr>
        <w:t xml:space="preserve"> </w:t>
      </w:r>
      <w:r>
        <w:t>No</w:t>
      </w:r>
    </w:p>
    <w:p w14:paraId="1F322809" w14:textId="4A61911B" w:rsidR="002449A2" w:rsidRDefault="006173F4">
      <w:pPr>
        <w:pStyle w:val="BodyText"/>
        <w:tabs>
          <w:tab w:val="left" w:pos="5174"/>
        </w:tabs>
        <w:spacing w:before="160"/>
        <w:ind w:left="835"/>
      </w:pPr>
      <w:ins w:id="20" w:author="Nora Galway" w:date="2025-05-16T14:31:00Z" w16du:dateUtc="2025-05-16T04:31:00Z">
        <w:r>
          <w:t xml:space="preserve">Yes. </w:t>
        </w:r>
      </w:ins>
      <w:ins w:id="21" w:author="Nora Galway" w:date="2025-05-16T14:22:00Z" w16du:dateUtc="2025-05-16T04:22:00Z">
        <w:r w:rsidR="002449A2">
          <w:t xml:space="preserve">As part of routine audit or inspections, an official </w:t>
        </w:r>
      </w:ins>
      <w:ins w:id="22" w:author="Nora Galway" w:date="2025-05-16T14:31:00Z" w16du:dateUtc="2025-05-16T04:31:00Z">
        <w:r>
          <w:t xml:space="preserve">from the state, territory or local government </w:t>
        </w:r>
      </w:ins>
      <w:ins w:id="23" w:author="Nora Galway" w:date="2025-05-16T14:22:00Z" w16du:dateUtc="2025-05-16T04:22:00Z">
        <w:r w:rsidR="002449A2">
          <w:t xml:space="preserve">may check for expired products or investigate if there is a complaint.  Note, sale of products </w:t>
        </w:r>
      </w:ins>
      <w:ins w:id="24" w:author="Nora Galway" w:date="2025-05-16T14:23:00Z" w16du:dateUtc="2025-05-16T04:23:00Z">
        <w:r w:rsidR="002449A2">
          <w:t>after its</w:t>
        </w:r>
      </w:ins>
      <w:ins w:id="25" w:author="Nora Galway" w:date="2025-05-16T14:22:00Z" w16du:dateUtc="2025-05-16T04:22:00Z">
        <w:r w:rsidR="002449A2">
          <w:t xml:space="preserve"> best-before date</w:t>
        </w:r>
      </w:ins>
      <w:ins w:id="26" w:author="Nora Galway" w:date="2025-05-16T14:23:00Z" w16du:dateUtc="2025-05-16T04:23:00Z">
        <w:r w:rsidR="002449A2">
          <w:t xml:space="preserve"> has expired</w:t>
        </w:r>
      </w:ins>
      <w:ins w:id="27" w:author="Nora Galway" w:date="2025-05-16T14:22:00Z" w16du:dateUtc="2025-05-16T04:22:00Z">
        <w:r w:rsidR="002449A2">
          <w:t xml:space="preserve"> is not illegal as this does not</w:t>
        </w:r>
      </w:ins>
      <w:ins w:id="28" w:author="Nora Galway" w:date="2025-05-16T14:23:00Z" w16du:dateUtc="2025-05-16T04:23:00Z">
        <w:r w:rsidR="002449A2">
          <w:t xml:space="preserve"> affect safety, only quality.</w:t>
        </w:r>
      </w:ins>
    </w:p>
    <w:p w14:paraId="470AAA9E" w14:textId="77777777" w:rsidR="00DE5785" w:rsidRDefault="00A97AE8">
      <w:pPr>
        <w:pStyle w:val="ListParagraph"/>
        <w:numPr>
          <w:ilvl w:val="0"/>
          <w:numId w:val="1"/>
        </w:numPr>
        <w:tabs>
          <w:tab w:val="left" w:pos="446"/>
          <w:tab w:val="left" w:pos="448"/>
        </w:tabs>
        <w:spacing w:before="184" w:line="256" w:lineRule="auto"/>
        <w:ind w:right="372" w:hanging="425"/>
        <w:jc w:val="left"/>
        <w:rPr>
          <w:sz w:val="24"/>
        </w:rPr>
      </w:pPr>
      <w:r>
        <w:rPr>
          <w:sz w:val="24"/>
        </w:rPr>
        <w:t>Does</w:t>
      </w:r>
      <w:r>
        <w:rPr>
          <w:spacing w:val="-9"/>
          <w:sz w:val="24"/>
        </w:rPr>
        <w:t xml:space="preserve"> </w:t>
      </w:r>
      <w:r>
        <w:rPr>
          <w:sz w:val="24"/>
        </w:rPr>
        <w:t>the</w:t>
      </w:r>
      <w:r>
        <w:rPr>
          <w:spacing w:val="-11"/>
          <w:sz w:val="24"/>
        </w:rPr>
        <w:t xml:space="preserve"> </w:t>
      </w:r>
      <w:r>
        <w:rPr>
          <w:sz w:val="24"/>
        </w:rPr>
        <w:t>institution/agency</w:t>
      </w:r>
      <w:r>
        <w:rPr>
          <w:spacing w:val="-9"/>
          <w:sz w:val="24"/>
        </w:rPr>
        <w:t xml:space="preserve"> </w:t>
      </w:r>
      <w:r>
        <w:rPr>
          <w:sz w:val="24"/>
        </w:rPr>
        <w:t>undergo</w:t>
      </w:r>
      <w:r>
        <w:rPr>
          <w:spacing w:val="-8"/>
          <w:sz w:val="24"/>
        </w:rPr>
        <w:t xml:space="preserve"> </w:t>
      </w:r>
      <w:r>
        <w:rPr>
          <w:sz w:val="24"/>
        </w:rPr>
        <w:t>test</w:t>
      </w:r>
      <w:r>
        <w:rPr>
          <w:spacing w:val="-10"/>
          <w:sz w:val="24"/>
        </w:rPr>
        <w:t xml:space="preserve"> </w:t>
      </w:r>
      <w:r>
        <w:rPr>
          <w:sz w:val="24"/>
        </w:rPr>
        <w:t>on</w:t>
      </w:r>
      <w:r>
        <w:rPr>
          <w:spacing w:val="-7"/>
          <w:sz w:val="24"/>
        </w:rPr>
        <w:t xml:space="preserve"> </w:t>
      </w:r>
      <w:r>
        <w:rPr>
          <w:sz w:val="24"/>
        </w:rPr>
        <w:t>contaminated</w:t>
      </w:r>
      <w:r>
        <w:rPr>
          <w:spacing w:val="-7"/>
          <w:sz w:val="24"/>
        </w:rPr>
        <w:t xml:space="preserve"> </w:t>
      </w:r>
      <w:r>
        <w:rPr>
          <w:sz w:val="24"/>
        </w:rPr>
        <w:t>food</w:t>
      </w:r>
      <w:r>
        <w:rPr>
          <w:spacing w:val="-7"/>
          <w:sz w:val="24"/>
        </w:rPr>
        <w:t xml:space="preserve"> </w:t>
      </w:r>
      <w:r>
        <w:rPr>
          <w:sz w:val="24"/>
        </w:rPr>
        <w:t>and</w:t>
      </w:r>
      <w:r>
        <w:rPr>
          <w:spacing w:val="-10"/>
          <w:sz w:val="24"/>
        </w:rPr>
        <w:t xml:space="preserve"> </w:t>
      </w:r>
      <w:r>
        <w:rPr>
          <w:sz w:val="24"/>
        </w:rPr>
        <w:t>feed</w:t>
      </w:r>
      <w:r>
        <w:rPr>
          <w:spacing w:val="-10"/>
          <w:sz w:val="24"/>
        </w:rPr>
        <w:t xml:space="preserve"> </w:t>
      </w:r>
      <w:r>
        <w:rPr>
          <w:sz w:val="24"/>
        </w:rPr>
        <w:t>materials</w:t>
      </w:r>
      <w:r>
        <w:rPr>
          <w:spacing w:val="-9"/>
          <w:sz w:val="24"/>
        </w:rPr>
        <w:t xml:space="preserve"> </w:t>
      </w:r>
      <w:r>
        <w:rPr>
          <w:sz w:val="24"/>
        </w:rPr>
        <w:t>for traceability purposes?</w:t>
      </w:r>
    </w:p>
    <w:p w14:paraId="7F403A79" w14:textId="77777777" w:rsidR="00DE5785" w:rsidRDefault="00A97AE8">
      <w:pPr>
        <w:pStyle w:val="BodyText"/>
        <w:tabs>
          <w:tab w:val="left" w:pos="5174"/>
        </w:tabs>
        <w:spacing w:before="165"/>
        <w:ind w:left="835"/>
        <w:rPr>
          <w:ins w:id="29" w:author="Nora Galway" w:date="2025-05-16T14:23:00Z" w16du:dateUtc="2025-05-16T04:23:00Z"/>
        </w:rPr>
      </w:pPr>
      <w:r>
        <w:rPr>
          <w:noProof/>
          <w:position w:val="-5"/>
        </w:rPr>
        <w:drawing>
          <wp:inline distT="0" distB="0" distL="0" distR="0" wp14:anchorId="3926C0AF" wp14:editId="1EBABEA9">
            <wp:extent cx="177800" cy="158750"/>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9" cstate="print"/>
                    <a:stretch>
                      <a:fillRect/>
                    </a:stretch>
                  </pic:blipFill>
                  <pic:spPr>
                    <a:xfrm>
                      <a:off x="0" y="0"/>
                      <a:ext cx="177800" cy="158750"/>
                    </a:xfrm>
                    <a:prstGeom prst="rect">
                      <a:avLst/>
                    </a:prstGeom>
                  </pic:spPr>
                </pic:pic>
              </a:graphicData>
            </a:graphic>
          </wp:inline>
        </w:drawing>
      </w:r>
      <w:r>
        <w:rPr>
          <w:rFonts w:ascii="Times New Roman"/>
          <w:spacing w:val="40"/>
          <w:sz w:val="20"/>
        </w:rPr>
        <w:t xml:space="preserve"> </w:t>
      </w:r>
      <w:r>
        <w:t>Yes</w:t>
      </w:r>
      <w:r>
        <w:tab/>
      </w:r>
      <w:r>
        <w:rPr>
          <w:noProof/>
          <w:position w:val="-3"/>
        </w:rPr>
        <w:drawing>
          <wp:inline distT="0" distB="0" distL="0" distR="0" wp14:anchorId="7D311F00" wp14:editId="607F3963">
            <wp:extent cx="177800" cy="158750"/>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7" cstate="print"/>
                    <a:stretch>
                      <a:fillRect/>
                    </a:stretch>
                  </pic:blipFill>
                  <pic:spPr>
                    <a:xfrm>
                      <a:off x="0" y="0"/>
                      <a:ext cx="177800" cy="158750"/>
                    </a:xfrm>
                    <a:prstGeom prst="rect">
                      <a:avLst/>
                    </a:prstGeom>
                  </pic:spPr>
                </pic:pic>
              </a:graphicData>
            </a:graphic>
          </wp:inline>
        </w:drawing>
      </w:r>
      <w:r>
        <w:rPr>
          <w:rFonts w:ascii="Times New Roman"/>
          <w:spacing w:val="40"/>
        </w:rPr>
        <w:t xml:space="preserve"> </w:t>
      </w:r>
      <w:r>
        <w:t>No</w:t>
      </w:r>
    </w:p>
    <w:p w14:paraId="456573AA" w14:textId="5B0EF19A" w:rsidR="002449A2" w:rsidRDefault="006173F4">
      <w:pPr>
        <w:pStyle w:val="BodyText"/>
        <w:tabs>
          <w:tab w:val="left" w:pos="5174"/>
        </w:tabs>
        <w:spacing w:before="165"/>
        <w:ind w:left="835"/>
        <w:rPr>
          <w:ins w:id="30" w:author="Nora Galway" w:date="2025-05-16T14:24:00Z" w16du:dateUtc="2025-05-16T04:24:00Z"/>
        </w:rPr>
      </w:pPr>
      <w:ins w:id="31" w:author="Nora Galway" w:date="2025-05-16T14:31:00Z" w16du:dateUtc="2025-05-16T04:31:00Z">
        <w:r>
          <w:t xml:space="preserve">Yes. </w:t>
        </w:r>
      </w:ins>
      <w:ins w:id="32" w:author="Nora Galway" w:date="2025-05-16T14:23:00Z" w16du:dateUtc="2025-05-16T04:23:00Z">
        <w:r w:rsidR="002449A2">
          <w:t xml:space="preserve">Under a nationally coordinated survey plan, </w:t>
        </w:r>
      </w:ins>
      <w:ins w:id="33" w:author="Nora Galway" w:date="2025-05-16T14:24:00Z" w16du:dateUtc="2025-05-16T04:24:00Z">
        <w:r w:rsidR="002449A2">
          <w:t>sampling and testing of food occurs on an annual basis with the focus (ie which analyte and which food) determined by emerging risks, intelligence, common non-compliances or other priorities.</w:t>
        </w:r>
      </w:ins>
    </w:p>
    <w:p w14:paraId="1532B6EB" w14:textId="23E5A665" w:rsidR="002449A2" w:rsidRDefault="002449A2">
      <w:pPr>
        <w:pStyle w:val="BodyText"/>
        <w:tabs>
          <w:tab w:val="left" w:pos="5174"/>
        </w:tabs>
        <w:spacing w:before="165"/>
        <w:ind w:left="835"/>
      </w:pPr>
      <w:ins w:id="34" w:author="Nora Galway" w:date="2025-05-16T14:24:00Z" w16du:dateUtc="2025-05-16T04:24:00Z">
        <w:r>
          <w:t>Most jurisdictions</w:t>
        </w:r>
      </w:ins>
      <w:ins w:id="35" w:author="Nora Galway" w:date="2025-05-16T14:25:00Z" w16du:dateUtc="2025-05-16T04:25:00Z">
        <w:r>
          <w:t xml:space="preserve"> also complete random testing surveillance of food available for sale in their jurisdiction.  Eg: NSW Food Authority</w:t>
        </w:r>
      </w:ins>
      <w:ins w:id="36" w:author="Nora Galway" w:date="2025-05-16T14:26:00Z" w16du:dateUtc="2025-05-16T04:26:00Z">
        <w:r>
          <w:t xml:space="preserve"> report on </w:t>
        </w:r>
      </w:ins>
      <w:ins w:id="37" w:author="Nora Galway" w:date="2025-05-16T14:25:00Z">
        <w:r w:rsidRPr="002449A2">
          <w:fldChar w:fldCharType="begin"/>
        </w:r>
        <w:r w:rsidRPr="002449A2">
          <w:instrText>HYPERLINK "https://www.foodauthority.nsw.gov.au/sites/default/files/2024-11/FA666-241-Annual-Food-Testing-Report-2023-2024.pdf"</w:instrText>
        </w:r>
        <w:r w:rsidRPr="002449A2">
          <w:fldChar w:fldCharType="separate"/>
        </w:r>
        <w:r w:rsidRPr="002449A2">
          <w:rPr>
            <w:rStyle w:val="Hyperlink"/>
          </w:rPr>
          <w:t>Annual Food Testing Report 2023-2024</w:t>
        </w:r>
      </w:ins>
      <w:ins w:id="38" w:author="Nora Galway" w:date="2025-05-16T14:25:00Z" w16du:dateUtc="2025-05-16T04:25:00Z">
        <w:r w:rsidRPr="002449A2">
          <w:fldChar w:fldCharType="end"/>
        </w:r>
      </w:ins>
    </w:p>
    <w:p w14:paraId="5E10344F" w14:textId="77777777" w:rsidR="00DE5785" w:rsidRDefault="00A97AE8">
      <w:pPr>
        <w:pStyle w:val="ListParagraph"/>
        <w:numPr>
          <w:ilvl w:val="0"/>
          <w:numId w:val="1"/>
        </w:numPr>
        <w:tabs>
          <w:tab w:val="left" w:pos="446"/>
          <w:tab w:val="left" w:pos="448"/>
        </w:tabs>
        <w:spacing w:line="259" w:lineRule="auto"/>
        <w:ind w:right="276" w:hanging="425"/>
        <w:jc w:val="left"/>
        <w:rPr>
          <w:sz w:val="24"/>
        </w:rPr>
      </w:pPr>
      <w:r>
        <w:rPr>
          <w:sz w:val="24"/>
        </w:rPr>
        <w:t>How</w:t>
      </w:r>
      <w:r>
        <w:rPr>
          <w:spacing w:val="-7"/>
          <w:sz w:val="24"/>
        </w:rPr>
        <w:t xml:space="preserve"> </w:t>
      </w:r>
      <w:r>
        <w:rPr>
          <w:sz w:val="24"/>
        </w:rPr>
        <w:t>does</w:t>
      </w:r>
      <w:r>
        <w:rPr>
          <w:spacing w:val="-7"/>
          <w:sz w:val="24"/>
        </w:rPr>
        <w:t xml:space="preserve"> </w:t>
      </w:r>
      <w:r>
        <w:rPr>
          <w:sz w:val="24"/>
        </w:rPr>
        <w:t>the</w:t>
      </w:r>
      <w:r>
        <w:rPr>
          <w:spacing w:val="-6"/>
          <w:sz w:val="24"/>
        </w:rPr>
        <w:t xml:space="preserve"> </w:t>
      </w:r>
      <w:r>
        <w:rPr>
          <w:sz w:val="24"/>
        </w:rPr>
        <w:t>institution/agency</w:t>
      </w:r>
      <w:r>
        <w:rPr>
          <w:spacing w:val="-7"/>
          <w:sz w:val="24"/>
        </w:rPr>
        <w:t xml:space="preserve"> </w:t>
      </w:r>
      <w:r>
        <w:rPr>
          <w:sz w:val="24"/>
        </w:rPr>
        <w:t>supervise</w:t>
      </w:r>
      <w:r>
        <w:rPr>
          <w:spacing w:val="-6"/>
          <w:sz w:val="24"/>
        </w:rPr>
        <w:t xml:space="preserve"> </w:t>
      </w:r>
      <w:r>
        <w:rPr>
          <w:sz w:val="24"/>
        </w:rPr>
        <w:t>or</w:t>
      </w:r>
      <w:r>
        <w:rPr>
          <w:spacing w:val="-6"/>
          <w:sz w:val="24"/>
        </w:rPr>
        <w:t xml:space="preserve"> </w:t>
      </w:r>
      <w:r>
        <w:rPr>
          <w:sz w:val="24"/>
        </w:rPr>
        <w:t>evaluate</w:t>
      </w:r>
      <w:r>
        <w:rPr>
          <w:spacing w:val="-6"/>
          <w:sz w:val="24"/>
        </w:rPr>
        <w:t xml:space="preserve"> </w:t>
      </w:r>
      <w:r>
        <w:rPr>
          <w:sz w:val="24"/>
        </w:rPr>
        <w:t>the</w:t>
      </w:r>
      <w:r>
        <w:rPr>
          <w:spacing w:val="-6"/>
          <w:sz w:val="24"/>
        </w:rPr>
        <w:t xml:space="preserve"> </w:t>
      </w:r>
      <w:r>
        <w:rPr>
          <w:sz w:val="24"/>
        </w:rPr>
        <w:t>compliance</w:t>
      </w:r>
      <w:r>
        <w:rPr>
          <w:spacing w:val="-8"/>
          <w:sz w:val="24"/>
        </w:rPr>
        <w:t xml:space="preserve"> </w:t>
      </w:r>
      <w:r>
        <w:rPr>
          <w:sz w:val="24"/>
        </w:rPr>
        <w:t>on</w:t>
      </w:r>
      <w:r>
        <w:rPr>
          <w:spacing w:val="-9"/>
          <w:sz w:val="24"/>
        </w:rPr>
        <w:t xml:space="preserve"> </w:t>
      </w:r>
      <w:r>
        <w:rPr>
          <w:sz w:val="24"/>
        </w:rPr>
        <w:t>regulation</w:t>
      </w:r>
      <w:r>
        <w:rPr>
          <w:spacing w:val="-7"/>
          <w:sz w:val="24"/>
        </w:rPr>
        <w:t xml:space="preserve"> </w:t>
      </w:r>
      <w:r>
        <w:rPr>
          <w:sz w:val="24"/>
        </w:rPr>
        <w:t>by MSMEs and street food businesses?</w:t>
      </w:r>
    </w:p>
    <w:p w14:paraId="2EB39A62" w14:textId="77777777" w:rsidR="00DE5785" w:rsidRDefault="00A97AE8">
      <w:pPr>
        <w:pStyle w:val="BodyText"/>
        <w:tabs>
          <w:tab w:val="left" w:pos="5174"/>
        </w:tabs>
        <w:spacing w:before="160" w:line="391" w:lineRule="auto"/>
        <w:ind w:left="835" w:right="2160"/>
      </w:pPr>
      <w:r>
        <w:rPr>
          <w:noProof/>
          <w:position w:val="-3"/>
        </w:rPr>
        <w:lastRenderedPageBreak/>
        <w:drawing>
          <wp:inline distT="0" distB="0" distL="0" distR="0" wp14:anchorId="0BC96482" wp14:editId="48218506">
            <wp:extent cx="177800" cy="158750"/>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9" cstate="print"/>
                    <a:stretch>
                      <a:fillRect/>
                    </a:stretch>
                  </pic:blipFill>
                  <pic:spPr>
                    <a:xfrm>
                      <a:off x="0" y="0"/>
                      <a:ext cx="177800" cy="158750"/>
                    </a:xfrm>
                    <a:prstGeom prst="rect">
                      <a:avLst/>
                    </a:prstGeom>
                  </pic:spPr>
                </pic:pic>
              </a:graphicData>
            </a:graphic>
          </wp:inline>
        </w:drawing>
      </w:r>
      <w:r>
        <w:rPr>
          <w:rFonts w:ascii="Times New Roman"/>
          <w:spacing w:val="80"/>
          <w:sz w:val="20"/>
        </w:rPr>
        <w:t xml:space="preserve"> </w:t>
      </w:r>
      <w:r>
        <w:t>Administrative evaluation</w:t>
      </w:r>
      <w:r>
        <w:tab/>
      </w:r>
      <w:r>
        <w:rPr>
          <w:noProof/>
          <w:position w:val="-1"/>
        </w:rPr>
        <w:drawing>
          <wp:inline distT="0" distB="0" distL="0" distR="0" wp14:anchorId="48F9210E" wp14:editId="1875E2D1">
            <wp:extent cx="177800" cy="158750"/>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40"/>
        </w:rPr>
        <w:t xml:space="preserve"> </w:t>
      </w:r>
      <w:r>
        <w:t>General</w:t>
      </w:r>
      <w:r>
        <w:rPr>
          <w:spacing w:val="-10"/>
        </w:rPr>
        <w:t xml:space="preserve"> </w:t>
      </w:r>
      <w:r>
        <w:t xml:space="preserve">survey </w:t>
      </w:r>
      <w:r>
        <w:rPr>
          <w:noProof/>
          <w:position w:val="-1"/>
        </w:rPr>
        <w:drawing>
          <wp:inline distT="0" distB="0" distL="0" distR="0" wp14:anchorId="7D8B1F66" wp14:editId="5D408417">
            <wp:extent cx="177800" cy="158750"/>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9" cstate="print"/>
                    <a:stretch>
                      <a:fillRect/>
                    </a:stretch>
                  </pic:blipFill>
                  <pic:spPr>
                    <a:xfrm>
                      <a:off x="0" y="0"/>
                      <a:ext cx="177800" cy="158750"/>
                    </a:xfrm>
                    <a:prstGeom prst="rect">
                      <a:avLst/>
                    </a:prstGeom>
                  </pic:spPr>
                </pic:pic>
              </a:graphicData>
            </a:graphic>
          </wp:inline>
        </w:drawing>
      </w:r>
      <w:r>
        <w:rPr>
          <w:rFonts w:ascii="Times New Roman"/>
          <w:spacing w:val="40"/>
        </w:rPr>
        <w:t xml:space="preserve"> </w:t>
      </w:r>
      <w:r>
        <w:t>Sampling test</w:t>
      </w:r>
    </w:p>
    <w:p w14:paraId="3B3679B8" w14:textId="0EA6DEE1" w:rsidR="00DE5785" w:rsidRDefault="002449A2">
      <w:pPr>
        <w:pStyle w:val="BodyText"/>
        <w:spacing w:before="0" w:line="291" w:lineRule="exact"/>
        <w:ind w:left="825"/>
        <w:rPr>
          <w:ins w:id="39" w:author="Nora Galway" w:date="2025-05-16T14:27:00Z" w16du:dateUtc="2025-05-16T04:27:00Z"/>
        </w:rPr>
      </w:pPr>
      <w:r w:rsidRPr="00B308DB">
        <w:pict w14:anchorId="2246B6AA">
          <v:shape id="Image 33" o:spid="_x0000_i1032" type="#_x0000_t75" style="width:14pt;height:12.5pt;visibility:visible;mso-wrap-style:square">
            <v:imagedata r:id="rId30" o:title=""/>
            <o:lock v:ext="edit" aspectratio="f"/>
          </v:shape>
        </w:pict>
      </w:r>
      <w:r w:rsidR="00A97AE8">
        <w:rPr>
          <w:rFonts w:ascii="Times New Roman" w:hAnsi="Times New Roman"/>
          <w:spacing w:val="80"/>
          <w:sz w:val="20"/>
        </w:rPr>
        <w:t xml:space="preserve"> </w:t>
      </w:r>
      <w:r w:rsidR="00A97AE8">
        <w:t>Other, please specify ……</w:t>
      </w:r>
    </w:p>
    <w:p w14:paraId="7E5F076E" w14:textId="1FF67CEF" w:rsidR="002449A2" w:rsidRDefault="002449A2">
      <w:pPr>
        <w:pStyle w:val="BodyText"/>
        <w:spacing w:before="0" w:line="291" w:lineRule="exact"/>
        <w:ind w:left="825"/>
      </w:pPr>
      <w:ins w:id="40" w:author="Nora Galway" w:date="2025-05-16T14:27:00Z" w16du:dateUtc="2025-05-16T04:27:00Z">
        <w:r>
          <w:t>Most jurisdictions use several enforcement tools which will include regular audit/inspection</w:t>
        </w:r>
      </w:ins>
      <w:ins w:id="41" w:author="Nora Galway" w:date="2025-05-16T14:28:00Z" w16du:dateUtc="2025-05-16T04:28:00Z">
        <w:r>
          <w:t xml:space="preserve">, </w:t>
        </w:r>
        <w:r w:rsidR="006173F4">
          <w:t>random analytical surveys, investigations following a complaint</w:t>
        </w:r>
      </w:ins>
      <w:ins w:id="42" w:author="Nora Galway" w:date="2025-05-16T14:30:00Z" w16du:dateUtc="2025-05-16T04:30:00Z">
        <w:r w:rsidR="006173F4">
          <w:t>.</w:t>
        </w:r>
      </w:ins>
    </w:p>
    <w:p w14:paraId="33E852B3" w14:textId="77777777" w:rsidR="00DE5785" w:rsidRDefault="00A97AE8">
      <w:pPr>
        <w:pStyle w:val="ListParagraph"/>
        <w:numPr>
          <w:ilvl w:val="0"/>
          <w:numId w:val="1"/>
        </w:numPr>
        <w:tabs>
          <w:tab w:val="left" w:pos="446"/>
          <w:tab w:val="left" w:pos="448"/>
        </w:tabs>
        <w:spacing w:before="184" w:line="256" w:lineRule="auto"/>
        <w:ind w:right="213" w:hanging="425"/>
        <w:jc w:val="left"/>
        <w:rPr>
          <w:sz w:val="24"/>
        </w:rPr>
      </w:pPr>
      <w:r>
        <w:rPr>
          <w:sz w:val="24"/>
        </w:rPr>
        <w:t>In</w:t>
      </w:r>
      <w:r>
        <w:rPr>
          <w:spacing w:val="-5"/>
          <w:sz w:val="24"/>
        </w:rPr>
        <w:t xml:space="preserve"> </w:t>
      </w:r>
      <w:r>
        <w:rPr>
          <w:sz w:val="24"/>
        </w:rPr>
        <w:t>the</w:t>
      </w:r>
      <w:r>
        <w:rPr>
          <w:spacing w:val="-5"/>
          <w:sz w:val="24"/>
        </w:rPr>
        <w:t xml:space="preserve"> </w:t>
      </w:r>
      <w:r>
        <w:rPr>
          <w:sz w:val="24"/>
        </w:rPr>
        <w:t>compliance</w:t>
      </w:r>
      <w:r>
        <w:rPr>
          <w:spacing w:val="-8"/>
          <w:sz w:val="24"/>
        </w:rPr>
        <w:t xml:space="preserve"> </w:t>
      </w:r>
      <w:r>
        <w:rPr>
          <w:sz w:val="24"/>
        </w:rPr>
        <w:t>evaluation</w:t>
      </w:r>
      <w:r>
        <w:rPr>
          <w:spacing w:val="-6"/>
          <w:sz w:val="24"/>
        </w:rPr>
        <w:t xml:space="preserve"> </w:t>
      </w:r>
      <w:r>
        <w:rPr>
          <w:sz w:val="24"/>
        </w:rPr>
        <w:t>on</w:t>
      </w:r>
      <w:r>
        <w:rPr>
          <w:spacing w:val="-7"/>
          <w:sz w:val="24"/>
        </w:rPr>
        <w:t xml:space="preserve"> </w:t>
      </w:r>
      <w:r>
        <w:rPr>
          <w:sz w:val="24"/>
        </w:rPr>
        <w:t>MSMEs</w:t>
      </w:r>
      <w:r>
        <w:rPr>
          <w:spacing w:val="-6"/>
          <w:sz w:val="24"/>
        </w:rPr>
        <w:t xml:space="preserve"> </w:t>
      </w:r>
      <w:r>
        <w:rPr>
          <w:sz w:val="24"/>
        </w:rPr>
        <w:t>and</w:t>
      </w:r>
      <w:r>
        <w:rPr>
          <w:spacing w:val="-5"/>
          <w:sz w:val="24"/>
        </w:rPr>
        <w:t xml:space="preserve"> </w:t>
      </w:r>
      <w:r>
        <w:rPr>
          <w:sz w:val="24"/>
        </w:rPr>
        <w:t>street</w:t>
      </w:r>
      <w:r>
        <w:rPr>
          <w:spacing w:val="-3"/>
          <w:sz w:val="24"/>
        </w:rPr>
        <w:t xml:space="preserve"> </w:t>
      </w:r>
      <w:r>
        <w:rPr>
          <w:sz w:val="24"/>
        </w:rPr>
        <w:t>food</w:t>
      </w:r>
      <w:r>
        <w:rPr>
          <w:spacing w:val="-5"/>
          <w:sz w:val="24"/>
        </w:rPr>
        <w:t xml:space="preserve"> </w:t>
      </w:r>
      <w:r>
        <w:rPr>
          <w:sz w:val="24"/>
        </w:rPr>
        <w:t>vendors,</w:t>
      </w:r>
      <w:r>
        <w:rPr>
          <w:spacing w:val="-6"/>
          <w:sz w:val="24"/>
        </w:rPr>
        <w:t xml:space="preserve"> </w:t>
      </w:r>
      <w:r>
        <w:rPr>
          <w:sz w:val="24"/>
        </w:rPr>
        <w:t>what</w:t>
      </w:r>
      <w:r>
        <w:rPr>
          <w:spacing w:val="-7"/>
          <w:sz w:val="24"/>
        </w:rPr>
        <w:t xml:space="preserve"> </w:t>
      </w:r>
      <w:r>
        <w:rPr>
          <w:sz w:val="24"/>
        </w:rPr>
        <w:t>issues</w:t>
      </w:r>
      <w:r>
        <w:rPr>
          <w:spacing w:val="-6"/>
          <w:sz w:val="24"/>
        </w:rPr>
        <w:t xml:space="preserve"> </w:t>
      </w:r>
      <w:r>
        <w:rPr>
          <w:sz w:val="24"/>
        </w:rPr>
        <w:t>that</w:t>
      </w:r>
      <w:r>
        <w:rPr>
          <w:spacing w:val="-7"/>
          <w:sz w:val="24"/>
        </w:rPr>
        <w:t xml:space="preserve"> </w:t>
      </w:r>
      <w:r>
        <w:rPr>
          <w:sz w:val="24"/>
        </w:rPr>
        <w:t>often fail to meet the requirements?</w:t>
      </w:r>
    </w:p>
    <w:p w14:paraId="72B9621C" w14:textId="77777777" w:rsidR="00DE5785" w:rsidRDefault="00A97AE8">
      <w:pPr>
        <w:pStyle w:val="BodyText"/>
        <w:tabs>
          <w:tab w:val="left" w:pos="5174"/>
        </w:tabs>
        <w:spacing w:before="165"/>
        <w:ind w:left="835"/>
      </w:pPr>
      <w:r>
        <w:rPr>
          <w:noProof/>
          <w:position w:val="-4"/>
        </w:rPr>
        <w:drawing>
          <wp:inline distT="0" distB="0" distL="0" distR="0" wp14:anchorId="3D783692" wp14:editId="47D24BC4">
            <wp:extent cx="177800" cy="158750"/>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9" cstate="print"/>
                    <a:stretch>
                      <a:fillRect/>
                    </a:stretch>
                  </pic:blipFill>
                  <pic:spPr>
                    <a:xfrm>
                      <a:off x="0" y="0"/>
                      <a:ext cx="177800" cy="158750"/>
                    </a:xfrm>
                    <a:prstGeom prst="rect">
                      <a:avLst/>
                    </a:prstGeom>
                  </pic:spPr>
                </pic:pic>
              </a:graphicData>
            </a:graphic>
          </wp:inline>
        </w:drawing>
      </w:r>
      <w:r>
        <w:rPr>
          <w:rFonts w:ascii="Times New Roman"/>
          <w:spacing w:val="40"/>
          <w:sz w:val="20"/>
        </w:rPr>
        <w:t xml:space="preserve"> </w:t>
      </w:r>
      <w:r>
        <w:t>Cleanliness</w:t>
      </w:r>
      <w:r>
        <w:tab/>
      </w:r>
      <w:r>
        <w:rPr>
          <w:noProof/>
          <w:position w:val="-2"/>
        </w:rPr>
        <w:drawing>
          <wp:inline distT="0" distB="0" distL="0" distR="0" wp14:anchorId="69B1780A" wp14:editId="58570FAB">
            <wp:extent cx="177800" cy="158750"/>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7" cstate="print"/>
                    <a:stretch>
                      <a:fillRect/>
                    </a:stretch>
                  </pic:blipFill>
                  <pic:spPr>
                    <a:xfrm>
                      <a:off x="0" y="0"/>
                      <a:ext cx="177800" cy="158750"/>
                    </a:xfrm>
                    <a:prstGeom prst="rect">
                      <a:avLst/>
                    </a:prstGeom>
                  </pic:spPr>
                </pic:pic>
              </a:graphicData>
            </a:graphic>
          </wp:inline>
        </w:drawing>
      </w:r>
      <w:r>
        <w:rPr>
          <w:rFonts w:ascii="Times New Roman"/>
          <w:spacing w:val="40"/>
        </w:rPr>
        <w:t xml:space="preserve"> </w:t>
      </w:r>
      <w:r>
        <w:t>Competence</w:t>
      </w:r>
    </w:p>
    <w:p w14:paraId="4CF5B825" w14:textId="77777777" w:rsidR="00DE5785" w:rsidRDefault="00A97AE8">
      <w:pPr>
        <w:pStyle w:val="BodyText"/>
        <w:spacing w:before="183"/>
        <w:ind w:left="835"/>
      </w:pPr>
      <w:r>
        <w:rPr>
          <w:noProof/>
          <w:position w:val="-3"/>
        </w:rPr>
        <w:drawing>
          <wp:inline distT="0" distB="0" distL="0" distR="0" wp14:anchorId="1F00EC83" wp14:editId="017E2BD2">
            <wp:extent cx="177800" cy="158750"/>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3" cstate="print"/>
                    <a:stretch>
                      <a:fillRect/>
                    </a:stretch>
                  </pic:blipFill>
                  <pic:spPr>
                    <a:xfrm>
                      <a:off x="0" y="0"/>
                      <a:ext cx="177800" cy="158750"/>
                    </a:xfrm>
                    <a:prstGeom prst="rect">
                      <a:avLst/>
                    </a:prstGeom>
                  </pic:spPr>
                </pic:pic>
              </a:graphicData>
            </a:graphic>
          </wp:inline>
        </w:drawing>
      </w:r>
      <w:r>
        <w:rPr>
          <w:rFonts w:ascii="Times New Roman"/>
          <w:spacing w:val="80"/>
          <w:sz w:val="20"/>
        </w:rPr>
        <w:t xml:space="preserve"> </w:t>
      </w:r>
      <w:r>
        <w:t>Waste management</w:t>
      </w:r>
    </w:p>
    <w:p w14:paraId="09A6338B" w14:textId="1B0F6A0A" w:rsidR="00DE5785" w:rsidRDefault="006173F4">
      <w:pPr>
        <w:pStyle w:val="BodyText"/>
        <w:spacing w:before="184"/>
        <w:ind w:left="835"/>
        <w:rPr>
          <w:ins w:id="43" w:author="Nora Galway" w:date="2025-05-16T14:32:00Z" w16du:dateUtc="2025-05-16T04:32:00Z"/>
        </w:rPr>
      </w:pPr>
      <w:r w:rsidRPr="00B308DB">
        <w:pict w14:anchorId="79B3B184">
          <v:shape id="Image 37" o:spid="_x0000_i1049" type="#_x0000_t75" style="width:14pt;height:12.5pt;visibility:visible;mso-wrap-style:square">
            <v:imagedata r:id="rId31" o:title=""/>
            <o:lock v:ext="edit" aspectratio="f"/>
          </v:shape>
        </w:pict>
      </w:r>
      <w:r w:rsidR="00A97AE8">
        <w:rPr>
          <w:rFonts w:ascii="Times New Roman" w:hAnsi="Times New Roman"/>
          <w:spacing w:val="80"/>
          <w:sz w:val="20"/>
        </w:rPr>
        <w:t xml:space="preserve"> </w:t>
      </w:r>
      <w:r w:rsidR="00A97AE8">
        <w:t>Other, please specify …..</w:t>
      </w:r>
    </w:p>
    <w:p w14:paraId="4DB61AE1" w14:textId="63D6D47E" w:rsidR="006173F4" w:rsidRDefault="006173F4">
      <w:pPr>
        <w:pStyle w:val="BodyText"/>
        <w:spacing w:before="184"/>
        <w:ind w:left="835"/>
      </w:pPr>
      <w:ins w:id="44" w:author="Nora Galway" w:date="2025-05-16T14:32:00Z" w16du:dateUtc="2025-05-16T04:32:00Z">
        <w:r>
          <w:t>Cleanliness (sanitation and hygiene), skills and knowledge, record keeping would be key areas of non-compli</w:t>
        </w:r>
      </w:ins>
      <w:ins w:id="45" w:author="Nora Galway" w:date="2025-05-16T14:33:00Z" w16du:dateUtc="2025-05-16T04:33:00Z">
        <w:r>
          <w:t>ance</w:t>
        </w:r>
      </w:ins>
    </w:p>
    <w:p w14:paraId="481415A4" w14:textId="77777777" w:rsidR="00DE5785" w:rsidRDefault="00A97AE8">
      <w:pPr>
        <w:pStyle w:val="ListParagraph"/>
        <w:numPr>
          <w:ilvl w:val="0"/>
          <w:numId w:val="1"/>
        </w:numPr>
        <w:tabs>
          <w:tab w:val="left" w:pos="446"/>
        </w:tabs>
        <w:ind w:left="446" w:hanging="423"/>
        <w:jc w:val="left"/>
        <w:rPr>
          <w:sz w:val="24"/>
        </w:rPr>
      </w:pPr>
      <w:r>
        <w:rPr>
          <w:sz w:val="24"/>
        </w:rPr>
        <w:t>Have</w:t>
      </w:r>
      <w:r>
        <w:rPr>
          <w:spacing w:val="-4"/>
          <w:sz w:val="24"/>
        </w:rPr>
        <w:t xml:space="preserve"> </w:t>
      </w:r>
      <w:r>
        <w:rPr>
          <w:sz w:val="24"/>
        </w:rPr>
        <w:t>there</w:t>
      </w:r>
      <w:r>
        <w:rPr>
          <w:spacing w:val="-4"/>
          <w:sz w:val="24"/>
        </w:rPr>
        <w:t xml:space="preserve"> </w:t>
      </w:r>
      <w:r>
        <w:rPr>
          <w:sz w:val="24"/>
        </w:rPr>
        <w:t>ever</w:t>
      </w:r>
      <w:r>
        <w:rPr>
          <w:spacing w:val="-5"/>
          <w:sz w:val="24"/>
        </w:rPr>
        <w:t xml:space="preserve"> </w:t>
      </w:r>
      <w:r>
        <w:rPr>
          <w:sz w:val="24"/>
        </w:rPr>
        <w:t>been</w:t>
      </w:r>
      <w:r>
        <w:rPr>
          <w:spacing w:val="-4"/>
          <w:sz w:val="24"/>
        </w:rPr>
        <w:t xml:space="preserve"> </w:t>
      </w:r>
      <w:r>
        <w:rPr>
          <w:sz w:val="24"/>
        </w:rPr>
        <w:t>cases</w:t>
      </w:r>
      <w:r>
        <w:rPr>
          <w:spacing w:val="-5"/>
          <w:sz w:val="24"/>
        </w:rPr>
        <w:t xml:space="preserve"> </w:t>
      </w:r>
      <w:r>
        <w:rPr>
          <w:sz w:val="24"/>
        </w:rPr>
        <w:t>of</w:t>
      </w:r>
      <w:r>
        <w:rPr>
          <w:spacing w:val="-5"/>
          <w:sz w:val="24"/>
        </w:rPr>
        <w:t xml:space="preserve"> </w:t>
      </w:r>
      <w:r>
        <w:rPr>
          <w:sz w:val="24"/>
        </w:rPr>
        <w:t>poisoning</w:t>
      </w:r>
      <w:r>
        <w:rPr>
          <w:spacing w:val="-5"/>
          <w:sz w:val="24"/>
        </w:rPr>
        <w:t xml:space="preserve"> </w:t>
      </w:r>
      <w:r>
        <w:rPr>
          <w:sz w:val="24"/>
        </w:rPr>
        <w:t>in</w:t>
      </w:r>
      <w:r>
        <w:rPr>
          <w:spacing w:val="-5"/>
          <w:sz w:val="24"/>
        </w:rPr>
        <w:t xml:space="preserve"> </w:t>
      </w:r>
      <w:r>
        <w:rPr>
          <w:sz w:val="24"/>
        </w:rPr>
        <w:t>your</w:t>
      </w:r>
      <w:r>
        <w:rPr>
          <w:spacing w:val="-6"/>
          <w:sz w:val="24"/>
        </w:rPr>
        <w:t xml:space="preserve"> </w:t>
      </w:r>
      <w:r>
        <w:rPr>
          <w:spacing w:val="-2"/>
          <w:sz w:val="24"/>
        </w:rPr>
        <w:t>area?</w:t>
      </w:r>
    </w:p>
    <w:p w14:paraId="458F0C9E" w14:textId="77777777" w:rsidR="00DE5785" w:rsidRDefault="00A97AE8">
      <w:pPr>
        <w:pStyle w:val="BodyText"/>
        <w:tabs>
          <w:tab w:val="left" w:pos="5174"/>
        </w:tabs>
        <w:spacing w:before="183"/>
        <w:ind w:left="835"/>
        <w:rPr>
          <w:ins w:id="46" w:author="Nora Galway" w:date="2025-05-16T14:33:00Z" w16du:dateUtc="2025-05-16T04:33:00Z"/>
        </w:rPr>
      </w:pPr>
      <w:r>
        <w:rPr>
          <w:noProof/>
          <w:position w:val="-5"/>
        </w:rPr>
        <w:drawing>
          <wp:inline distT="0" distB="0" distL="0" distR="0" wp14:anchorId="5167BCC8" wp14:editId="13C237AD">
            <wp:extent cx="177800" cy="158750"/>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9" cstate="print"/>
                    <a:stretch>
                      <a:fillRect/>
                    </a:stretch>
                  </pic:blipFill>
                  <pic:spPr>
                    <a:xfrm>
                      <a:off x="0" y="0"/>
                      <a:ext cx="177800" cy="158750"/>
                    </a:xfrm>
                    <a:prstGeom prst="rect">
                      <a:avLst/>
                    </a:prstGeom>
                  </pic:spPr>
                </pic:pic>
              </a:graphicData>
            </a:graphic>
          </wp:inline>
        </w:drawing>
      </w:r>
      <w:r>
        <w:rPr>
          <w:rFonts w:ascii="Times New Roman"/>
          <w:spacing w:val="40"/>
          <w:sz w:val="20"/>
        </w:rPr>
        <w:t xml:space="preserve"> </w:t>
      </w:r>
      <w:r>
        <w:t>Yes</w:t>
      </w:r>
      <w:r>
        <w:tab/>
      </w:r>
      <w:r>
        <w:rPr>
          <w:noProof/>
          <w:position w:val="-3"/>
        </w:rPr>
        <w:drawing>
          <wp:inline distT="0" distB="0" distL="0" distR="0" wp14:anchorId="1CDE945C" wp14:editId="21EE3CDB">
            <wp:extent cx="177800" cy="158750"/>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7" cstate="print"/>
                    <a:stretch>
                      <a:fillRect/>
                    </a:stretch>
                  </pic:blipFill>
                  <pic:spPr>
                    <a:xfrm>
                      <a:off x="0" y="0"/>
                      <a:ext cx="177800" cy="158750"/>
                    </a:xfrm>
                    <a:prstGeom prst="rect">
                      <a:avLst/>
                    </a:prstGeom>
                  </pic:spPr>
                </pic:pic>
              </a:graphicData>
            </a:graphic>
          </wp:inline>
        </w:drawing>
      </w:r>
      <w:r>
        <w:rPr>
          <w:rFonts w:ascii="Times New Roman"/>
          <w:spacing w:val="40"/>
        </w:rPr>
        <w:t xml:space="preserve"> </w:t>
      </w:r>
      <w:r>
        <w:t>No</w:t>
      </w:r>
    </w:p>
    <w:p w14:paraId="396B37E5" w14:textId="3A097ADC" w:rsidR="006173F4" w:rsidRDefault="006173F4">
      <w:pPr>
        <w:pStyle w:val="BodyText"/>
        <w:tabs>
          <w:tab w:val="left" w:pos="5174"/>
        </w:tabs>
        <w:spacing w:before="183"/>
        <w:ind w:left="835"/>
      </w:pPr>
      <w:ins w:id="47" w:author="Nora Galway" w:date="2025-05-16T14:33:00Z" w16du:dateUtc="2025-05-16T04:33:00Z">
        <w:r>
          <w:t xml:space="preserve">Yes. In Australia there are estimated to be approximately </w:t>
        </w:r>
      </w:ins>
      <w:ins w:id="48" w:author="Nora Galway" w:date="2025-05-16T14:35:00Z" w16du:dateUtc="2025-05-16T04:35:00Z">
        <w:r>
          <w:t>4.68 million cases of foodborne illness annually.</w:t>
        </w:r>
      </w:ins>
    </w:p>
    <w:p w14:paraId="1BE3F3A6" w14:textId="77777777" w:rsidR="00DE5785" w:rsidRDefault="00A97AE8">
      <w:pPr>
        <w:pStyle w:val="ListParagraph"/>
        <w:numPr>
          <w:ilvl w:val="0"/>
          <w:numId w:val="1"/>
        </w:numPr>
        <w:tabs>
          <w:tab w:val="left" w:pos="446"/>
          <w:tab w:val="left" w:pos="448"/>
        </w:tabs>
        <w:spacing w:before="185" w:line="256" w:lineRule="auto"/>
        <w:ind w:right="468" w:hanging="425"/>
        <w:jc w:val="left"/>
        <w:rPr>
          <w:sz w:val="24"/>
        </w:rPr>
      </w:pPr>
      <w:r>
        <w:rPr>
          <w:sz w:val="24"/>
        </w:rPr>
        <w:t>How</w:t>
      </w:r>
      <w:r>
        <w:rPr>
          <w:spacing w:val="-7"/>
          <w:sz w:val="24"/>
        </w:rPr>
        <w:t xml:space="preserve"> </w:t>
      </w:r>
      <w:r>
        <w:rPr>
          <w:sz w:val="24"/>
        </w:rPr>
        <w:t>many</w:t>
      </w:r>
      <w:r>
        <w:rPr>
          <w:spacing w:val="-6"/>
          <w:sz w:val="24"/>
        </w:rPr>
        <w:t xml:space="preserve"> </w:t>
      </w:r>
      <w:r>
        <w:rPr>
          <w:sz w:val="24"/>
        </w:rPr>
        <w:t>times</w:t>
      </w:r>
      <w:r>
        <w:rPr>
          <w:spacing w:val="-5"/>
          <w:sz w:val="24"/>
        </w:rPr>
        <w:t xml:space="preserve"> </w:t>
      </w:r>
      <w:r>
        <w:rPr>
          <w:sz w:val="24"/>
        </w:rPr>
        <w:t>does</w:t>
      </w:r>
      <w:r>
        <w:rPr>
          <w:spacing w:val="-6"/>
          <w:sz w:val="24"/>
        </w:rPr>
        <w:t xml:space="preserve"> </w:t>
      </w:r>
      <w:r>
        <w:rPr>
          <w:sz w:val="24"/>
        </w:rPr>
        <w:t>the</w:t>
      </w:r>
      <w:r>
        <w:rPr>
          <w:spacing w:val="-5"/>
          <w:sz w:val="24"/>
        </w:rPr>
        <w:t xml:space="preserve"> </w:t>
      </w:r>
      <w:r>
        <w:rPr>
          <w:sz w:val="24"/>
        </w:rPr>
        <w:t>Institution/Agency</w:t>
      </w:r>
      <w:r>
        <w:rPr>
          <w:spacing w:val="-6"/>
          <w:sz w:val="24"/>
        </w:rPr>
        <w:t xml:space="preserve"> </w:t>
      </w:r>
      <w:r>
        <w:rPr>
          <w:sz w:val="24"/>
        </w:rPr>
        <w:t>conduct</w:t>
      </w:r>
      <w:r>
        <w:rPr>
          <w:spacing w:val="-7"/>
          <w:sz w:val="24"/>
        </w:rPr>
        <w:t xml:space="preserve"> </w:t>
      </w:r>
      <w:r>
        <w:rPr>
          <w:sz w:val="24"/>
        </w:rPr>
        <w:t>field</w:t>
      </w:r>
      <w:r>
        <w:rPr>
          <w:spacing w:val="-7"/>
          <w:sz w:val="24"/>
        </w:rPr>
        <w:t xml:space="preserve"> </w:t>
      </w:r>
      <w:r>
        <w:rPr>
          <w:sz w:val="24"/>
        </w:rPr>
        <w:t>monitoring</w:t>
      </w:r>
      <w:r>
        <w:rPr>
          <w:spacing w:val="-8"/>
          <w:sz w:val="24"/>
        </w:rPr>
        <w:t xml:space="preserve"> </w:t>
      </w:r>
      <w:r>
        <w:rPr>
          <w:sz w:val="24"/>
        </w:rPr>
        <w:t>of</w:t>
      </w:r>
      <w:r>
        <w:rPr>
          <w:spacing w:val="-6"/>
          <w:sz w:val="24"/>
        </w:rPr>
        <w:t xml:space="preserve"> </w:t>
      </w:r>
      <w:r>
        <w:rPr>
          <w:sz w:val="24"/>
        </w:rPr>
        <w:t>MSMEs</w:t>
      </w:r>
      <w:r>
        <w:rPr>
          <w:spacing w:val="-6"/>
          <w:sz w:val="24"/>
        </w:rPr>
        <w:t xml:space="preserve"> </w:t>
      </w:r>
      <w:r>
        <w:rPr>
          <w:sz w:val="24"/>
        </w:rPr>
        <w:t>and street food business in 1 year?</w:t>
      </w:r>
    </w:p>
    <w:p w14:paraId="1306F083" w14:textId="77777777" w:rsidR="00DE5785" w:rsidRDefault="00A97AE8">
      <w:pPr>
        <w:pStyle w:val="BodyText"/>
        <w:tabs>
          <w:tab w:val="left" w:pos="5174"/>
        </w:tabs>
        <w:spacing w:before="154"/>
        <w:ind w:left="835"/>
        <w:rPr>
          <w:position w:val="1"/>
        </w:rPr>
      </w:pPr>
      <w:r>
        <w:rPr>
          <w:noProof/>
          <w:position w:val="-1"/>
        </w:rPr>
        <w:drawing>
          <wp:inline distT="0" distB="0" distL="0" distR="0" wp14:anchorId="4BA15036" wp14:editId="068EF95E">
            <wp:extent cx="177800" cy="158750"/>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3" cstate="print"/>
                    <a:stretch>
                      <a:fillRect/>
                    </a:stretch>
                  </pic:blipFill>
                  <pic:spPr>
                    <a:xfrm>
                      <a:off x="0" y="0"/>
                      <a:ext cx="177800" cy="158750"/>
                    </a:xfrm>
                    <a:prstGeom prst="rect">
                      <a:avLst/>
                    </a:prstGeom>
                  </pic:spPr>
                </pic:pic>
              </a:graphicData>
            </a:graphic>
          </wp:inline>
        </w:drawing>
      </w:r>
      <w:r>
        <w:rPr>
          <w:rFonts w:ascii="Times New Roman"/>
          <w:spacing w:val="80"/>
          <w:position w:val="1"/>
          <w:sz w:val="20"/>
        </w:rPr>
        <w:t xml:space="preserve"> </w:t>
      </w:r>
      <w:r>
        <w:rPr>
          <w:position w:val="1"/>
        </w:rPr>
        <w:t>Once a year</w:t>
      </w:r>
      <w:r>
        <w:rPr>
          <w:position w:val="1"/>
        </w:rPr>
        <w:tab/>
      </w:r>
      <w:r>
        <w:rPr>
          <w:noProof/>
        </w:rPr>
        <w:drawing>
          <wp:inline distT="0" distB="0" distL="0" distR="0" wp14:anchorId="36014525" wp14:editId="69C6668B">
            <wp:extent cx="177800" cy="158750"/>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40"/>
          <w:position w:val="1"/>
        </w:rPr>
        <w:t xml:space="preserve"> </w:t>
      </w:r>
      <w:r>
        <w:rPr>
          <w:position w:val="1"/>
        </w:rPr>
        <w:t>Unscheduled</w:t>
      </w:r>
    </w:p>
    <w:p w14:paraId="0C4596D4" w14:textId="77777777" w:rsidR="00DE5785" w:rsidRDefault="00A97AE8">
      <w:pPr>
        <w:pStyle w:val="BodyText"/>
        <w:tabs>
          <w:tab w:val="left" w:pos="5174"/>
        </w:tabs>
        <w:spacing w:before="164"/>
        <w:ind w:left="835"/>
        <w:rPr>
          <w:ins w:id="49" w:author="Nora Galway" w:date="2025-05-16T14:36:00Z" w16du:dateUtc="2025-05-16T04:36:00Z"/>
        </w:rPr>
      </w:pPr>
      <w:r>
        <w:rPr>
          <w:noProof/>
          <w:position w:val="-1"/>
        </w:rPr>
        <w:drawing>
          <wp:inline distT="0" distB="0" distL="0" distR="0" wp14:anchorId="7B58D4FC" wp14:editId="19EFB65E">
            <wp:extent cx="177800" cy="158750"/>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9" cstate="print"/>
                    <a:stretch>
                      <a:fillRect/>
                    </a:stretch>
                  </pic:blipFill>
                  <pic:spPr>
                    <a:xfrm>
                      <a:off x="0" y="0"/>
                      <a:ext cx="177800" cy="158750"/>
                    </a:xfrm>
                    <a:prstGeom prst="rect">
                      <a:avLst/>
                    </a:prstGeom>
                  </pic:spPr>
                </pic:pic>
              </a:graphicData>
            </a:graphic>
          </wp:inline>
        </w:drawing>
      </w:r>
      <w:r>
        <w:rPr>
          <w:rFonts w:ascii="Times New Roman"/>
          <w:spacing w:val="80"/>
          <w:sz w:val="20"/>
        </w:rPr>
        <w:t xml:space="preserve"> </w:t>
      </w:r>
      <w:r>
        <w:t>More than one</w:t>
      </w:r>
      <w:r>
        <w:tab/>
      </w:r>
      <w:r>
        <w:rPr>
          <w:noProof/>
        </w:rPr>
        <w:drawing>
          <wp:inline distT="0" distB="0" distL="0" distR="0" wp14:anchorId="1C340081" wp14:editId="12040BDD">
            <wp:extent cx="177800" cy="158750"/>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7" cstate="print"/>
                    <a:stretch>
                      <a:fillRect/>
                    </a:stretch>
                  </pic:blipFill>
                  <pic:spPr>
                    <a:xfrm>
                      <a:off x="0" y="0"/>
                      <a:ext cx="177800" cy="158750"/>
                    </a:xfrm>
                    <a:prstGeom prst="rect">
                      <a:avLst/>
                    </a:prstGeom>
                  </pic:spPr>
                </pic:pic>
              </a:graphicData>
            </a:graphic>
          </wp:inline>
        </w:drawing>
      </w:r>
      <w:r>
        <w:rPr>
          <w:rFonts w:ascii="Times New Roman"/>
        </w:rPr>
        <w:t xml:space="preserve"> </w:t>
      </w:r>
      <w:r>
        <w:t>Never</w:t>
      </w:r>
    </w:p>
    <w:p w14:paraId="6EAACEA1" w14:textId="231BFCCE" w:rsidR="006173F4" w:rsidRDefault="006173F4">
      <w:pPr>
        <w:pStyle w:val="BodyText"/>
        <w:tabs>
          <w:tab w:val="left" w:pos="5174"/>
        </w:tabs>
        <w:spacing w:before="164"/>
        <w:ind w:left="835"/>
      </w:pPr>
      <w:ins w:id="50" w:author="Nora Galway" w:date="2025-05-16T14:36:00Z" w16du:dateUtc="2025-05-16T04:36:00Z">
        <w:r>
          <w:t>A state or territory government or local government authority determines frequency of inspection of food busi</w:t>
        </w:r>
      </w:ins>
      <w:ins w:id="51" w:author="Nora Galway" w:date="2025-05-16T14:37:00Z" w16du:dateUtc="2025-05-16T04:37:00Z">
        <w:r>
          <w:t>nesses based on risk.  Some jurisdictions inspect all businesses one per year, others inspect a proportion.</w:t>
        </w:r>
      </w:ins>
    </w:p>
    <w:p w14:paraId="64B7F032" w14:textId="77777777" w:rsidR="00DE5785" w:rsidRDefault="00A97AE8">
      <w:pPr>
        <w:pStyle w:val="ListParagraph"/>
        <w:numPr>
          <w:ilvl w:val="0"/>
          <w:numId w:val="1"/>
        </w:numPr>
        <w:tabs>
          <w:tab w:val="left" w:pos="446"/>
        </w:tabs>
        <w:spacing w:before="181"/>
        <w:ind w:left="446" w:hanging="423"/>
        <w:jc w:val="left"/>
        <w:rPr>
          <w:sz w:val="24"/>
        </w:rPr>
      </w:pPr>
      <w:r>
        <w:rPr>
          <w:sz w:val="24"/>
        </w:rPr>
        <w:t>Are</w:t>
      </w:r>
      <w:r>
        <w:rPr>
          <w:spacing w:val="-7"/>
          <w:sz w:val="24"/>
        </w:rPr>
        <w:t xml:space="preserve"> </w:t>
      </w:r>
      <w:r>
        <w:rPr>
          <w:sz w:val="24"/>
        </w:rPr>
        <w:t>the</w:t>
      </w:r>
      <w:r>
        <w:rPr>
          <w:spacing w:val="-7"/>
          <w:sz w:val="24"/>
        </w:rPr>
        <w:t xml:space="preserve"> </w:t>
      </w:r>
      <w:r>
        <w:rPr>
          <w:sz w:val="24"/>
        </w:rPr>
        <w:t>results</w:t>
      </w:r>
      <w:r>
        <w:rPr>
          <w:spacing w:val="-5"/>
          <w:sz w:val="24"/>
        </w:rPr>
        <w:t xml:space="preserve"> </w:t>
      </w:r>
      <w:r>
        <w:rPr>
          <w:sz w:val="24"/>
        </w:rPr>
        <w:t>of</w:t>
      </w:r>
      <w:r>
        <w:rPr>
          <w:spacing w:val="-6"/>
          <w:sz w:val="24"/>
        </w:rPr>
        <w:t xml:space="preserve"> </w:t>
      </w:r>
      <w:r>
        <w:rPr>
          <w:sz w:val="24"/>
        </w:rPr>
        <w:t>supervision</w:t>
      </w:r>
      <w:r>
        <w:rPr>
          <w:spacing w:val="-3"/>
          <w:sz w:val="24"/>
        </w:rPr>
        <w:t xml:space="preserve"> </w:t>
      </w:r>
      <w:r>
        <w:rPr>
          <w:sz w:val="24"/>
        </w:rPr>
        <w:t>on</w:t>
      </w:r>
      <w:r>
        <w:rPr>
          <w:spacing w:val="-4"/>
          <w:sz w:val="24"/>
        </w:rPr>
        <w:t xml:space="preserve"> </w:t>
      </w:r>
      <w:r>
        <w:rPr>
          <w:sz w:val="24"/>
        </w:rPr>
        <w:t>MSMEs</w:t>
      </w:r>
      <w:r>
        <w:rPr>
          <w:spacing w:val="-5"/>
          <w:sz w:val="24"/>
        </w:rPr>
        <w:t xml:space="preserve"> </w:t>
      </w:r>
      <w:r>
        <w:rPr>
          <w:sz w:val="24"/>
        </w:rPr>
        <w:t>and</w:t>
      </w:r>
      <w:r>
        <w:rPr>
          <w:spacing w:val="-5"/>
          <w:sz w:val="24"/>
        </w:rPr>
        <w:t xml:space="preserve"> </w:t>
      </w:r>
      <w:r>
        <w:rPr>
          <w:sz w:val="24"/>
        </w:rPr>
        <w:t>street</w:t>
      </w:r>
      <w:r>
        <w:rPr>
          <w:spacing w:val="-6"/>
          <w:sz w:val="24"/>
        </w:rPr>
        <w:t xml:space="preserve"> </w:t>
      </w:r>
      <w:r>
        <w:rPr>
          <w:sz w:val="24"/>
        </w:rPr>
        <w:t>food</w:t>
      </w:r>
      <w:r>
        <w:rPr>
          <w:spacing w:val="1"/>
          <w:sz w:val="24"/>
        </w:rPr>
        <w:t xml:space="preserve"> </w:t>
      </w:r>
      <w:r>
        <w:rPr>
          <w:sz w:val="24"/>
        </w:rPr>
        <w:t>businesses</w:t>
      </w:r>
      <w:r>
        <w:rPr>
          <w:spacing w:val="-6"/>
          <w:sz w:val="24"/>
        </w:rPr>
        <w:t xml:space="preserve"> </w:t>
      </w:r>
      <w:r>
        <w:rPr>
          <w:spacing w:val="-2"/>
          <w:sz w:val="24"/>
        </w:rPr>
        <w:t>published?</w:t>
      </w:r>
    </w:p>
    <w:p w14:paraId="7F869C4E" w14:textId="77777777" w:rsidR="00DE5785" w:rsidRDefault="00A97AE8">
      <w:pPr>
        <w:pStyle w:val="BodyText"/>
        <w:tabs>
          <w:tab w:val="left" w:pos="5184"/>
        </w:tabs>
        <w:spacing w:before="179"/>
        <w:ind w:left="845"/>
        <w:rPr>
          <w:position w:val="2"/>
        </w:rPr>
      </w:pPr>
      <w:r w:rsidRPr="000203DF">
        <w:rPr>
          <w:noProof/>
          <w:position w:val="-1"/>
          <w:shd w:val="clear" w:color="auto" w:fill="9BBB59" w:themeFill="accent3"/>
        </w:rPr>
        <w:drawing>
          <wp:inline distT="0" distB="0" distL="0" distR="0" wp14:anchorId="4047DD33" wp14:editId="1FFDC50C">
            <wp:extent cx="177800" cy="158750"/>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80"/>
          <w:position w:val="2"/>
          <w:sz w:val="20"/>
        </w:rPr>
        <w:t xml:space="preserve"> </w:t>
      </w:r>
      <w:r>
        <w:rPr>
          <w:position w:val="2"/>
        </w:rPr>
        <w:t>Yes</w:t>
      </w:r>
      <w:r>
        <w:rPr>
          <w:position w:val="2"/>
        </w:rPr>
        <w:tab/>
      </w:r>
      <w:r w:rsidRPr="000203DF">
        <w:rPr>
          <w:noProof/>
          <w:shd w:val="clear" w:color="auto" w:fill="9BBB59" w:themeFill="accent3"/>
        </w:rPr>
        <w:drawing>
          <wp:inline distT="0" distB="0" distL="0" distR="0" wp14:anchorId="657D16D4" wp14:editId="0AE1A912">
            <wp:extent cx="177800" cy="158750"/>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23" cstate="print"/>
                    <a:stretch>
                      <a:fillRect/>
                    </a:stretch>
                  </pic:blipFill>
                  <pic:spPr>
                    <a:xfrm>
                      <a:off x="0" y="0"/>
                      <a:ext cx="177800" cy="158750"/>
                    </a:xfrm>
                    <a:prstGeom prst="rect">
                      <a:avLst/>
                    </a:prstGeom>
                  </pic:spPr>
                </pic:pic>
              </a:graphicData>
            </a:graphic>
          </wp:inline>
        </w:drawing>
      </w:r>
      <w:r>
        <w:rPr>
          <w:rFonts w:ascii="Times New Roman"/>
          <w:spacing w:val="40"/>
          <w:position w:val="2"/>
        </w:rPr>
        <w:t xml:space="preserve"> </w:t>
      </w:r>
      <w:r>
        <w:rPr>
          <w:position w:val="2"/>
        </w:rPr>
        <w:t>No</w:t>
      </w:r>
    </w:p>
    <w:p w14:paraId="4456C455" w14:textId="058C38D9" w:rsidR="00E21CF5" w:rsidRDefault="00C556D8" w:rsidP="00C556D8">
      <w:pPr>
        <w:pStyle w:val="BodyText"/>
        <w:ind w:left="0"/>
        <w:rPr>
          <w:color w:val="FF0000"/>
          <w:position w:val="2"/>
        </w:rPr>
      </w:pPr>
      <w:r w:rsidRPr="00C556D8">
        <w:rPr>
          <w:color w:val="FF0000"/>
          <w:position w:val="2"/>
        </w:rPr>
        <w:t>The availability of food safety inspection results to the public in Australia depends on regional policies and programs. In NSW, the Scores on Doors program and the Name and Shame register provide transparency regarding food business compliance. In other regions, the publication of such information varies, and consumers may need to consult local council resources or contact health departments for specific details.</w:t>
      </w:r>
    </w:p>
    <w:p w14:paraId="6A275CFC" w14:textId="0F21534F" w:rsidR="00E21CF5" w:rsidRPr="00E21CF5" w:rsidRDefault="00E21CF5" w:rsidP="00C556D8">
      <w:pPr>
        <w:pStyle w:val="BodyText"/>
        <w:ind w:left="0"/>
        <w:rPr>
          <w:color w:val="FF0000"/>
          <w:position w:val="2"/>
        </w:rPr>
        <w:sectPr w:rsidR="00E21CF5" w:rsidRPr="00E21CF5">
          <w:pgSz w:w="11910" w:h="16840"/>
          <w:pgMar w:top="1660" w:right="1417" w:bottom="1140" w:left="1275" w:header="1447" w:footer="953" w:gutter="0"/>
          <w:cols w:space="720"/>
        </w:sectPr>
      </w:pPr>
      <w:r w:rsidRPr="00E21CF5">
        <w:rPr>
          <w:color w:val="FF0000"/>
          <w:position w:val="2"/>
        </w:rPr>
        <w:t>The NSW Scores on Doors program allows participating food businesses to display their hygiene and food safety inspection results.</w:t>
      </w:r>
      <w:r>
        <w:rPr>
          <w:color w:val="FF0000"/>
          <w:position w:val="2"/>
        </w:rPr>
        <w:t xml:space="preserve"> </w:t>
      </w:r>
      <w:r w:rsidRPr="00E21CF5">
        <w:rPr>
          <w:color w:val="FF0000"/>
          <w:position w:val="2"/>
        </w:rPr>
        <w:t xml:space="preserve">The </w:t>
      </w:r>
      <w:hyperlink r:id="rId32" w:history="1">
        <w:r w:rsidRPr="00E21CF5">
          <w:rPr>
            <w:rStyle w:val="Hyperlink"/>
            <w:position w:val="2"/>
          </w:rPr>
          <w:t>Name and shame | NSW Food Authority</w:t>
        </w:r>
      </w:hyperlink>
      <w:r>
        <w:rPr>
          <w:color w:val="FF0000"/>
          <w:position w:val="2"/>
        </w:rPr>
        <w:t xml:space="preserve"> </w:t>
      </w:r>
      <w:r w:rsidRPr="00E21CF5">
        <w:rPr>
          <w:color w:val="FF0000"/>
          <w:position w:val="2"/>
        </w:rPr>
        <w:t>publicly lists food businesses that have breached food safety laws and received penalty notices or convictions.</w:t>
      </w:r>
    </w:p>
    <w:p w14:paraId="03272B1C" w14:textId="77777777" w:rsidR="00DE5785" w:rsidRDefault="00A97AE8">
      <w:pPr>
        <w:pStyle w:val="Heading2"/>
      </w:pPr>
      <w:r>
        <w:lastRenderedPageBreak/>
        <w:t>Foster</w:t>
      </w:r>
      <w:r>
        <w:rPr>
          <w:spacing w:val="-9"/>
        </w:rPr>
        <w:t xml:space="preserve"> </w:t>
      </w:r>
      <w:r>
        <w:t>of</w:t>
      </w:r>
      <w:r>
        <w:rPr>
          <w:spacing w:val="-6"/>
        </w:rPr>
        <w:t xml:space="preserve"> </w:t>
      </w:r>
      <w:r>
        <w:t>street</w:t>
      </w:r>
      <w:r>
        <w:rPr>
          <w:spacing w:val="-6"/>
        </w:rPr>
        <w:t xml:space="preserve"> </w:t>
      </w:r>
      <w:r>
        <w:rPr>
          <w:spacing w:val="-2"/>
        </w:rPr>
        <w:t>vendors</w:t>
      </w:r>
    </w:p>
    <w:p w14:paraId="10AD7271" w14:textId="77777777" w:rsidR="00DE5785" w:rsidRDefault="00A97AE8">
      <w:pPr>
        <w:pStyle w:val="ListParagraph"/>
        <w:numPr>
          <w:ilvl w:val="0"/>
          <w:numId w:val="1"/>
        </w:numPr>
        <w:tabs>
          <w:tab w:val="left" w:pos="446"/>
        </w:tabs>
        <w:spacing w:before="183"/>
        <w:ind w:left="446" w:hanging="423"/>
        <w:jc w:val="left"/>
        <w:rPr>
          <w:sz w:val="24"/>
        </w:rPr>
      </w:pPr>
      <w:r>
        <w:rPr>
          <w:sz w:val="24"/>
        </w:rPr>
        <w:t>Does</w:t>
      </w:r>
      <w:r>
        <w:rPr>
          <w:spacing w:val="-8"/>
          <w:sz w:val="24"/>
        </w:rPr>
        <w:t xml:space="preserve"> </w:t>
      </w:r>
      <w:r>
        <w:rPr>
          <w:sz w:val="24"/>
        </w:rPr>
        <w:t>the</w:t>
      </w:r>
      <w:r>
        <w:rPr>
          <w:spacing w:val="-9"/>
          <w:sz w:val="24"/>
        </w:rPr>
        <w:t xml:space="preserve"> </w:t>
      </w:r>
      <w:r>
        <w:rPr>
          <w:sz w:val="24"/>
        </w:rPr>
        <w:t>institution/agency</w:t>
      </w:r>
      <w:r>
        <w:rPr>
          <w:spacing w:val="-8"/>
          <w:sz w:val="24"/>
        </w:rPr>
        <w:t xml:space="preserve"> </w:t>
      </w:r>
      <w:r>
        <w:rPr>
          <w:sz w:val="24"/>
        </w:rPr>
        <w:t>provide</w:t>
      </w:r>
      <w:r>
        <w:rPr>
          <w:spacing w:val="-7"/>
          <w:sz w:val="24"/>
        </w:rPr>
        <w:t xml:space="preserve"> </w:t>
      </w:r>
      <w:r>
        <w:rPr>
          <w:sz w:val="24"/>
        </w:rPr>
        <w:t>training</w:t>
      </w:r>
      <w:r>
        <w:rPr>
          <w:spacing w:val="-7"/>
          <w:sz w:val="24"/>
        </w:rPr>
        <w:t xml:space="preserve"> </w:t>
      </w:r>
      <w:r>
        <w:rPr>
          <w:sz w:val="24"/>
        </w:rPr>
        <w:t>for</w:t>
      </w:r>
      <w:r>
        <w:rPr>
          <w:spacing w:val="-10"/>
          <w:sz w:val="24"/>
        </w:rPr>
        <w:t xml:space="preserve"> </w:t>
      </w:r>
      <w:r>
        <w:rPr>
          <w:sz w:val="24"/>
        </w:rPr>
        <w:t>MSMEs</w:t>
      </w:r>
      <w:r>
        <w:rPr>
          <w:spacing w:val="-8"/>
          <w:sz w:val="24"/>
        </w:rPr>
        <w:t xml:space="preserve"> </w:t>
      </w:r>
      <w:r>
        <w:rPr>
          <w:sz w:val="24"/>
        </w:rPr>
        <w:t>and</w:t>
      </w:r>
      <w:r>
        <w:rPr>
          <w:spacing w:val="-6"/>
          <w:sz w:val="24"/>
        </w:rPr>
        <w:t xml:space="preserve"> </w:t>
      </w:r>
      <w:r>
        <w:rPr>
          <w:sz w:val="24"/>
        </w:rPr>
        <w:t>street</w:t>
      </w:r>
      <w:r>
        <w:rPr>
          <w:spacing w:val="-9"/>
          <w:sz w:val="24"/>
        </w:rPr>
        <w:t xml:space="preserve"> </w:t>
      </w:r>
      <w:r>
        <w:rPr>
          <w:sz w:val="24"/>
        </w:rPr>
        <w:t>food</w:t>
      </w:r>
      <w:r>
        <w:rPr>
          <w:spacing w:val="-10"/>
          <w:sz w:val="24"/>
        </w:rPr>
        <w:t xml:space="preserve"> </w:t>
      </w:r>
      <w:r>
        <w:rPr>
          <w:spacing w:val="-2"/>
          <w:sz w:val="24"/>
        </w:rPr>
        <w:t>businesses?</w:t>
      </w:r>
    </w:p>
    <w:p w14:paraId="690C2567" w14:textId="77777777" w:rsidR="00DE5785" w:rsidRDefault="00A97AE8">
      <w:pPr>
        <w:pStyle w:val="BodyText"/>
        <w:tabs>
          <w:tab w:val="left" w:pos="5184"/>
        </w:tabs>
        <w:spacing w:before="184"/>
        <w:ind w:left="845"/>
      </w:pPr>
      <w:r>
        <w:rPr>
          <w:noProof/>
          <w:position w:val="-1"/>
        </w:rPr>
        <w:drawing>
          <wp:inline distT="0" distB="0" distL="0" distR="0" wp14:anchorId="0E1FDA27" wp14:editId="7700D000">
            <wp:extent cx="177800" cy="158750"/>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40"/>
          <w:sz w:val="20"/>
        </w:rPr>
        <w:t xml:space="preserve"> </w:t>
      </w:r>
      <w:r>
        <w:t>Yes</w:t>
      </w:r>
      <w:r>
        <w:tab/>
      </w:r>
      <w:r>
        <w:rPr>
          <w:noProof/>
          <w:position w:val="-1"/>
        </w:rPr>
        <w:drawing>
          <wp:inline distT="0" distB="0" distL="0" distR="0" wp14:anchorId="753874ED" wp14:editId="11EA9BB7">
            <wp:extent cx="177800" cy="158750"/>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9" cstate="print"/>
                    <a:stretch>
                      <a:fillRect/>
                    </a:stretch>
                  </pic:blipFill>
                  <pic:spPr>
                    <a:xfrm>
                      <a:off x="0" y="0"/>
                      <a:ext cx="177800" cy="158750"/>
                    </a:xfrm>
                    <a:prstGeom prst="rect">
                      <a:avLst/>
                    </a:prstGeom>
                  </pic:spPr>
                </pic:pic>
              </a:graphicData>
            </a:graphic>
          </wp:inline>
        </w:drawing>
      </w:r>
      <w:r>
        <w:rPr>
          <w:rFonts w:ascii="Times New Roman"/>
          <w:spacing w:val="40"/>
        </w:rPr>
        <w:t xml:space="preserve"> </w:t>
      </w:r>
      <w:r>
        <w:t>No</w:t>
      </w:r>
    </w:p>
    <w:p w14:paraId="2BDE2864" w14:textId="6311656A" w:rsidR="000203DF" w:rsidRPr="000203DF" w:rsidRDefault="000203DF">
      <w:pPr>
        <w:pStyle w:val="BodyText"/>
        <w:tabs>
          <w:tab w:val="left" w:pos="5184"/>
        </w:tabs>
        <w:spacing w:before="184"/>
        <w:ind w:left="845"/>
        <w:rPr>
          <w:color w:val="FF0000"/>
        </w:rPr>
      </w:pPr>
      <w:r w:rsidRPr="000203DF">
        <w:rPr>
          <w:color w:val="FF0000"/>
        </w:rPr>
        <w:t>See below</w:t>
      </w:r>
    </w:p>
    <w:p w14:paraId="1203D4C9" w14:textId="77777777" w:rsidR="00DE5785" w:rsidRDefault="00A97AE8">
      <w:pPr>
        <w:pStyle w:val="ListParagraph"/>
        <w:numPr>
          <w:ilvl w:val="0"/>
          <w:numId w:val="1"/>
        </w:numPr>
        <w:tabs>
          <w:tab w:val="left" w:pos="446"/>
          <w:tab w:val="left" w:pos="448"/>
        </w:tabs>
        <w:spacing w:line="259" w:lineRule="auto"/>
        <w:ind w:right="316" w:hanging="425"/>
        <w:jc w:val="left"/>
        <w:rPr>
          <w:sz w:val="24"/>
        </w:rPr>
      </w:pPr>
      <w:r>
        <w:rPr>
          <w:sz w:val="24"/>
        </w:rPr>
        <w:t>Does</w:t>
      </w:r>
      <w:r>
        <w:rPr>
          <w:spacing w:val="-9"/>
          <w:sz w:val="24"/>
        </w:rPr>
        <w:t xml:space="preserve"> </w:t>
      </w:r>
      <w:r>
        <w:rPr>
          <w:sz w:val="24"/>
        </w:rPr>
        <w:t>the</w:t>
      </w:r>
      <w:r>
        <w:rPr>
          <w:spacing w:val="-10"/>
          <w:sz w:val="24"/>
        </w:rPr>
        <w:t xml:space="preserve"> </w:t>
      </w:r>
      <w:r>
        <w:rPr>
          <w:sz w:val="24"/>
        </w:rPr>
        <w:t>Institution/Agency</w:t>
      </w:r>
      <w:r>
        <w:rPr>
          <w:spacing w:val="-9"/>
          <w:sz w:val="24"/>
        </w:rPr>
        <w:t xml:space="preserve"> </w:t>
      </w:r>
      <w:r>
        <w:rPr>
          <w:sz w:val="24"/>
        </w:rPr>
        <w:t>provide</w:t>
      </w:r>
      <w:r>
        <w:rPr>
          <w:spacing w:val="-8"/>
          <w:sz w:val="24"/>
        </w:rPr>
        <w:t xml:space="preserve"> </w:t>
      </w:r>
      <w:r>
        <w:rPr>
          <w:sz w:val="24"/>
        </w:rPr>
        <w:t>training</w:t>
      </w:r>
      <w:r>
        <w:rPr>
          <w:spacing w:val="-10"/>
          <w:sz w:val="24"/>
        </w:rPr>
        <w:t xml:space="preserve"> </w:t>
      </w:r>
      <w:r>
        <w:rPr>
          <w:sz w:val="24"/>
        </w:rPr>
        <w:t>related</w:t>
      </w:r>
      <w:r>
        <w:rPr>
          <w:spacing w:val="-9"/>
          <w:sz w:val="24"/>
        </w:rPr>
        <w:t xml:space="preserve"> </w:t>
      </w:r>
      <w:r>
        <w:rPr>
          <w:sz w:val="24"/>
        </w:rPr>
        <w:t>to</w:t>
      </w:r>
      <w:r>
        <w:rPr>
          <w:spacing w:val="-8"/>
          <w:sz w:val="24"/>
        </w:rPr>
        <w:t xml:space="preserve"> </w:t>
      </w:r>
      <w:r>
        <w:rPr>
          <w:sz w:val="24"/>
        </w:rPr>
        <w:t>food</w:t>
      </w:r>
      <w:r>
        <w:rPr>
          <w:spacing w:val="-8"/>
          <w:sz w:val="24"/>
        </w:rPr>
        <w:t xml:space="preserve"> </w:t>
      </w:r>
      <w:r>
        <w:rPr>
          <w:sz w:val="24"/>
        </w:rPr>
        <w:t>safety</w:t>
      </w:r>
      <w:r>
        <w:rPr>
          <w:spacing w:val="-9"/>
          <w:sz w:val="24"/>
        </w:rPr>
        <w:t xml:space="preserve"> </w:t>
      </w:r>
      <w:r>
        <w:rPr>
          <w:sz w:val="24"/>
        </w:rPr>
        <w:t>to</w:t>
      </w:r>
      <w:r>
        <w:rPr>
          <w:spacing w:val="-8"/>
          <w:sz w:val="24"/>
        </w:rPr>
        <w:t xml:space="preserve"> </w:t>
      </w:r>
      <w:r>
        <w:rPr>
          <w:sz w:val="24"/>
        </w:rPr>
        <w:t>MSME</w:t>
      </w:r>
      <w:r>
        <w:rPr>
          <w:spacing w:val="-8"/>
          <w:sz w:val="24"/>
        </w:rPr>
        <w:t xml:space="preserve"> </w:t>
      </w:r>
      <w:r>
        <w:rPr>
          <w:sz w:val="24"/>
        </w:rPr>
        <w:t>and</w:t>
      </w:r>
      <w:r>
        <w:rPr>
          <w:spacing w:val="-8"/>
          <w:sz w:val="24"/>
        </w:rPr>
        <w:t xml:space="preserve"> </w:t>
      </w:r>
      <w:r>
        <w:rPr>
          <w:sz w:val="24"/>
        </w:rPr>
        <w:t>street food entrepreneurs?</w:t>
      </w:r>
    </w:p>
    <w:p w14:paraId="3806D9DE" w14:textId="77777777" w:rsidR="00DE5785" w:rsidRDefault="00A97AE8">
      <w:pPr>
        <w:pStyle w:val="BodyText"/>
        <w:tabs>
          <w:tab w:val="left" w:pos="5184"/>
        </w:tabs>
        <w:spacing w:before="160"/>
        <w:ind w:left="845"/>
      </w:pPr>
      <w:r>
        <w:rPr>
          <w:noProof/>
          <w:position w:val="-2"/>
        </w:rPr>
        <w:drawing>
          <wp:inline distT="0" distB="0" distL="0" distR="0" wp14:anchorId="70647972" wp14:editId="5993EC92">
            <wp:extent cx="177800" cy="158750"/>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7" cstate="print"/>
                    <a:stretch>
                      <a:fillRect/>
                    </a:stretch>
                  </pic:blipFill>
                  <pic:spPr>
                    <a:xfrm>
                      <a:off x="0" y="0"/>
                      <a:ext cx="177800" cy="158750"/>
                    </a:xfrm>
                    <a:prstGeom prst="rect">
                      <a:avLst/>
                    </a:prstGeom>
                  </pic:spPr>
                </pic:pic>
              </a:graphicData>
            </a:graphic>
          </wp:inline>
        </w:drawing>
      </w:r>
      <w:r>
        <w:rPr>
          <w:rFonts w:ascii="Times New Roman"/>
          <w:spacing w:val="40"/>
          <w:sz w:val="20"/>
        </w:rPr>
        <w:t xml:space="preserve"> </w:t>
      </w:r>
      <w:r>
        <w:t>Yes</w:t>
      </w:r>
      <w:r>
        <w:tab/>
      </w:r>
      <w:r>
        <w:rPr>
          <w:noProof/>
          <w:position w:val="-3"/>
        </w:rPr>
        <w:drawing>
          <wp:inline distT="0" distB="0" distL="0" distR="0" wp14:anchorId="1AE77515" wp14:editId="3C836A84">
            <wp:extent cx="177800" cy="158750"/>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9" cstate="print"/>
                    <a:stretch>
                      <a:fillRect/>
                    </a:stretch>
                  </pic:blipFill>
                  <pic:spPr>
                    <a:xfrm>
                      <a:off x="0" y="0"/>
                      <a:ext cx="177800" cy="158750"/>
                    </a:xfrm>
                    <a:prstGeom prst="rect">
                      <a:avLst/>
                    </a:prstGeom>
                  </pic:spPr>
                </pic:pic>
              </a:graphicData>
            </a:graphic>
          </wp:inline>
        </w:drawing>
      </w:r>
      <w:r>
        <w:rPr>
          <w:rFonts w:ascii="Times New Roman"/>
          <w:spacing w:val="40"/>
        </w:rPr>
        <w:t xml:space="preserve"> </w:t>
      </w:r>
      <w:r>
        <w:t>No</w:t>
      </w:r>
    </w:p>
    <w:p w14:paraId="0500F552" w14:textId="6237ED11" w:rsidR="000203DF" w:rsidRPr="000203DF" w:rsidRDefault="00CF3545" w:rsidP="000203DF">
      <w:pPr>
        <w:pStyle w:val="BodyText"/>
        <w:tabs>
          <w:tab w:val="left" w:pos="5184"/>
        </w:tabs>
        <w:spacing w:before="160"/>
        <w:ind w:left="0"/>
        <w:rPr>
          <w:color w:val="FF0000"/>
        </w:rPr>
      </w:pPr>
      <w:ins w:id="52" w:author="Nora Galway" w:date="2025-05-16T14:48:00Z" w16du:dateUtc="2025-05-16T04:48:00Z">
        <w:r>
          <w:rPr>
            <w:color w:val="FF0000"/>
          </w:rPr>
          <w:t xml:space="preserve">No, not directly but we can set a requirement food handlers must be trained. </w:t>
        </w:r>
      </w:ins>
      <w:r w:rsidR="000203DF" w:rsidRPr="000203DF">
        <w:rPr>
          <w:color w:val="FF0000"/>
        </w:rPr>
        <w:t>FSANZ does not provide training, however recent changes to the Chapter 3 Standards mean food service, caterer and related retail businesses in Australia need to meet new food handler training requirements from December 2023.</w:t>
      </w:r>
    </w:p>
    <w:p w14:paraId="699AC3F5" w14:textId="1A41EBFC" w:rsidR="000203DF" w:rsidRDefault="000203DF" w:rsidP="000203DF">
      <w:pPr>
        <w:pStyle w:val="BodyText"/>
        <w:tabs>
          <w:tab w:val="left" w:pos="5184"/>
        </w:tabs>
        <w:spacing w:before="160"/>
        <w:ind w:left="0"/>
        <w:rPr>
          <w:color w:val="FF0000"/>
        </w:rPr>
      </w:pPr>
      <w:r w:rsidRPr="000203DF">
        <w:rPr>
          <w:color w:val="FF0000"/>
        </w:rPr>
        <w:t>Standard 3.2.2.A – 10 requires that each food handler who handles unpackaged, potentially hazardous food that is ready to eat, has, before engaging in that activity: a) completed a food safety training course; or b) adequate skills and knowledge in food safety and hygiene to do that activity correctly and keep food safe. The business must also have a certified food safety supervisor to supervise these food handlers (see our separate InfoBite). These requirements are in place because unpackaged potentially hazardous foods are open to contamination by harmful microorganisms or other hazards immediately before the food is served and eaten, so need careful handling.</w:t>
      </w:r>
    </w:p>
    <w:p w14:paraId="57C402AA" w14:textId="2DEF7B6D" w:rsidR="005C7AAB" w:rsidRDefault="005C7AAB" w:rsidP="000203DF">
      <w:pPr>
        <w:pStyle w:val="BodyText"/>
        <w:tabs>
          <w:tab w:val="left" w:pos="5184"/>
        </w:tabs>
        <w:spacing w:before="160"/>
        <w:ind w:left="0"/>
        <w:rPr>
          <w:color w:val="FF0000"/>
        </w:rPr>
      </w:pPr>
      <w:r>
        <w:rPr>
          <w:color w:val="FF0000"/>
        </w:rPr>
        <w:t>Here are examples from NSW and QLD in relation to enforcing the standard.</w:t>
      </w:r>
    </w:p>
    <w:p w14:paraId="602D32EE" w14:textId="1DD91BD3" w:rsidR="005C7AAB" w:rsidRDefault="005C7AAB" w:rsidP="000203DF">
      <w:pPr>
        <w:pStyle w:val="BodyText"/>
        <w:tabs>
          <w:tab w:val="left" w:pos="5184"/>
        </w:tabs>
        <w:spacing w:before="160"/>
        <w:ind w:left="0"/>
        <w:rPr>
          <w:color w:val="FF0000"/>
        </w:rPr>
      </w:pPr>
      <w:hyperlink r:id="rId33" w:history="1">
        <w:r w:rsidRPr="005C7AAB">
          <w:rPr>
            <w:rStyle w:val="Hyperlink"/>
          </w:rPr>
          <w:t>Standard 3.2.2A Food Safety Management Tools | NSW Food Authority</w:t>
        </w:r>
      </w:hyperlink>
      <w:r w:rsidRPr="005C7AAB">
        <w:rPr>
          <w:sz w:val="22"/>
          <w:szCs w:val="22"/>
        </w:rPr>
        <w:t xml:space="preserve"> </w:t>
      </w:r>
      <w:hyperlink r:id="rId34" w:history="1">
        <w:r w:rsidRPr="005C7AAB">
          <w:rPr>
            <w:rStyle w:val="Hyperlink"/>
          </w:rPr>
          <w:t>Standard 3.2.2A Food Safety Management Tools | NSW Food Authority</w:t>
        </w:r>
      </w:hyperlink>
    </w:p>
    <w:p w14:paraId="532F7908" w14:textId="6C9A1D8D" w:rsidR="005C7AAB" w:rsidRDefault="005C7AAB" w:rsidP="000203DF">
      <w:pPr>
        <w:pStyle w:val="BodyText"/>
        <w:tabs>
          <w:tab w:val="left" w:pos="5184"/>
        </w:tabs>
        <w:spacing w:before="160"/>
        <w:ind w:left="0"/>
        <w:rPr>
          <w:color w:val="FF0000"/>
        </w:rPr>
      </w:pPr>
      <w:hyperlink r:id="rId35" w:anchor=":~:text=Standard%203.2.2A%20aims%20to%20strengthen%20food%20safety%20in,handling%20practices%20to%20safely%20prepare%20and%20serve%20food." w:history="1">
        <w:r w:rsidRPr="005C7AAB">
          <w:rPr>
            <w:rStyle w:val="Hyperlink"/>
          </w:rPr>
          <w:t>Standard 3.2.2A Food Safety Management Tools | Health and wellbeing | Queensland Government</w:t>
        </w:r>
      </w:hyperlink>
    </w:p>
    <w:p w14:paraId="70891D68" w14:textId="3484A379" w:rsidR="005C7AAB" w:rsidRPr="000203DF" w:rsidRDefault="005C7AAB" w:rsidP="000203DF">
      <w:pPr>
        <w:pStyle w:val="BodyText"/>
        <w:tabs>
          <w:tab w:val="left" w:pos="5184"/>
        </w:tabs>
        <w:spacing w:before="160"/>
        <w:ind w:left="0"/>
        <w:rPr>
          <w:color w:val="FF0000"/>
        </w:rPr>
      </w:pPr>
    </w:p>
    <w:p w14:paraId="79E0F1FC" w14:textId="77777777" w:rsidR="00DE5785" w:rsidRDefault="00A97AE8">
      <w:pPr>
        <w:pStyle w:val="ListParagraph"/>
        <w:numPr>
          <w:ilvl w:val="0"/>
          <w:numId w:val="1"/>
        </w:numPr>
        <w:tabs>
          <w:tab w:val="left" w:pos="446"/>
          <w:tab w:val="left" w:pos="448"/>
        </w:tabs>
        <w:spacing w:line="259" w:lineRule="auto"/>
        <w:ind w:right="571" w:hanging="425"/>
        <w:jc w:val="left"/>
        <w:rPr>
          <w:sz w:val="24"/>
        </w:rPr>
      </w:pPr>
      <w:r>
        <w:rPr>
          <w:sz w:val="24"/>
        </w:rPr>
        <w:t>Has</w:t>
      </w:r>
      <w:r>
        <w:rPr>
          <w:spacing w:val="-11"/>
          <w:sz w:val="24"/>
        </w:rPr>
        <w:t xml:space="preserve"> </w:t>
      </w:r>
      <w:r>
        <w:rPr>
          <w:sz w:val="24"/>
        </w:rPr>
        <w:t>the</w:t>
      </w:r>
      <w:r>
        <w:rPr>
          <w:spacing w:val="-10"/>
          <w:sz w:val="24"/>
        </w:rPr>
        <w:t xml:space="preserve"> </w:t>
      </w:r>
      <w:r>
        <w:rPr>
          <w:sz w:val="24"/>
        </w:rPr>
        <w:t>Institution/Agency</w:t>
      </w:r>
      <w:r>
        <w:rPr>
          <w:spacing w:val="-11"/>
          <w:sz w:val="24"/>
        </w:rPr>
        <w:t xml:space="preserve"> </w:t>
      </w:r>
      <w:r>
        <w:rPr>
          <w:sz w:val="24"/>
        </w:rPr>
        <w:t>ever</w:t>
      </w:r>
      <w:r>
        <w:rPr>
          <w:spacing w:val="-10"/>
          <w:sz w:val="24"/>
        </w:rPr>
        <w:t xml:space="preserve"> </w:t>
      </w:r>
      <w:r>
        <w:rPr>
          <w:sz w:val="24"/>
        </w:rPr>
        <w:t>received</w:t>
      </w:r>
      <w:r>
        <w:rPr>
          <w:spacing w:val="-12"/>
          <w:sz w:val="24"/>
        </w:rPr>
        <w:t xml:space="preserve"> </w:t>
      </w:r>
      <w:r>
        <w:rPr>
          <w:sz w:val="24"/>
        </w:rPr>
        <w:t>consumer</w:t>
      </w:r>
      <w:r>
        <w:rPr>
          <w:spacing w:val="-10"/>
          <w:sz w:val="24"/>
        </w:rPr>
        <w:t xml:space="preserve"> </w:t>
      </w:r>
      <w:r>
        <w:rPr>
          <w:sz w:val="24"/>
        </w:rPr>
        <w:t>complaints</w:t>
      </w:r>
      <w:r>
        <w:rPr>
          <w:spacing w:val="-11"/>
          <w:sz w:val="24"/>
        </w:rPr>
        <w:t xml:space="preserve"> </w:t>
      </w:r>
      <w:r>
        <w:rPr>
          <w:sz w:val="24"/>
        </w:rPr>
        <w:t>regarding</w:t>
      </w:r>
      <w:r>
        <w:rPr>
          <w:spacing w:val="-11"/>
          <w:sz w:val="24"/>
        </w:rPr>
        <w:t xml:space="preserve"> </w:t>
      </w:r>
      <w:r>
        <w:rPr>
          <w:sz w:val="24"/>
        </w:rPr>
        <w:t>street</w:t>
      </w:r>
      <w:r>
        <w:rPr>
          <w:spacing w:val="-12"/>
          <w:sz w:val="24"/>
        </w:rPr>
        <w:t xml:space="preserve"> </w:t>
      </w:r>
      <w:r>
        <w:rPr>
          <w:sz w:val="24"/>
        </w:rPr>
        <w:t xml:space="preserve">food </w:t>
      </w:r>
      <w:r>
        <w:rPr>
          <w:spacing w:val="-2"/>
          <w:sz w:val="24"/>
        </w:rPr>
        <w:t>vendors?</w:t>
      </w:r>
    </w:p>
    <w:p w14:paraId="45B056AB" w14:textId="77777777" w:rsidR="00DE5785" w:rsidRDefault="00A97AE8">
      <w:pPr>
        <w:pStyle w:val="BodyText"/>
        <w:tabs>
          <w:tab w:val="left" w:pos="5184"/>
        </w:tabs>
        <w:spacing w:before="162"/>
        <w:ind w:left="845"/>
        <w:rPr>
          <w:ins w:id="53" w:author="Nora Galway" w:date="2025-05-16T14:49:00Z" w16du:dateUtc="2025-05-16T04:49:00Z"/>
        </w:rPr>
      </w:pPr>
      <w:r>
        <w:rPr>
          <w:noProof/>
          <w:position w:val="-1"/>
        </w:rPr>
        <w:drawing>
          <wp:inline distT="0" distB="0" distL="0" distR="0" wp14:anchorId="189A1329" wp14:editId="69DDD120">
            <wp:extent cx="177800" cy="158750"/>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40"/>
          <w:sz w:val="20"/>
        </w:rPr>
        <w:t xml:space="preserve"> </w:t>
      </w:r>
      <w:r>
        <w:t>Yes</w:t>
      </w:r>
      <w:r>
        <w:tab/>
      </w:r>
      <w:r>
        <w:rPr>
          <w:noProof/>
          <w:position w:val="-2"/>
        </w:rPr>
        <w:drawing>
          <wp:inline distT="0" distB="0" distL="0" distR="0" wp14:anchorId="7DACB288" wp14:editId="6549F98D">
            <wp:extent cx="177800" cy="158750"/>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29" cstate="print"/>
                    <a:stretch>
                      <a:fillRect/>
                    </a:stretch>
                  </pic:blipFill>
                  <pic:spPr>
                    <a:xfrm>
                      <a:off x="0" y="0"/>
                      <a:ext cx="177800" cy="158750"/>
                    </a:xfrm>
                    <a:prstGeom prst="rect">
                      <a:avLst/>
                    </a:prstGeom>
                  </pic:spPr>
                </pic:pic>
              </a:graphicData>
            </a:graphic>
          </wp:inline>
        </w:drawing>
      </w:r>
      <w:r>
        <w:rPr>
          <w:rFonts w:ascii="Times New Roman"/>
          <w:spacing w:val="40"/>
        </w:rPr>
        <w:t xml:space="preserve"> </w:t>
      </w:r>
      <w:r>
        <w:t>No</w:t>
      </w:r>
    </w:p>
    <w:p w14:paraId="52ECAC1D" w14:textId="327F0BDA" w:rsidR="00CF3545" w:rsidRDefault="00CF3545">
      <w:pPr>
        <w:pStyle w:val="BodyText"/>
        <w:tabs>
          <w:tab w:val="left" w:pos="5184"/>
        </w:tabs>
        <w:spacing w:before="162"/>
        <w:ind w:left="845"/>
      </w:pPr>
      <w:ins w:id="54" w:author="Nora Galway" w:date="2025-05-16T14:49:00Z" w16du:dateUtc="2025-05-16T04:49:00Z">
        <w:r>
          <w:t>State and territory and local government oversight street vendors and complaints would be directed to them</w:t>
        </w:r>
      </w:ins>
      <w:ins w:id="55" w:author="Nora Galway" w:date="2025-05-16T14:50:00Z" w16du:dateUtc="2025-05-16T04:50:00Z">
        <w:r>
          <w:t>.</w:t>
        </w:r>
      </w:ins>
    </w:p>
    <w:p w14:paraId="18F9BD5C" w14:textId="77777777" w:rsidR="00DE5785" w:rsidRDefault="00A97AE8">
      <w:pPr>
        <w:pStyle w:val="ListParagraph"/>
        <w:numPr>
          <w:ilvl w:val="0"/>
          <w:numId w:val="1"/>
        </w:numPr>
        <w:tabs>
          <w:tab w:val="left" w:pos="446"/>
        </w:tabs>
        <w:ind w:left="446" w:hanging="423"/>
        <w:jc w:val="left"/>
        <w:rPr>
          <w:sz w:val="24"/>
        </w:rPr>
      </w:pPr>
      <w:r>
        <w:rPr>
          <w:sz w:val="24"/>
        </w:rPr>
        <w:t>What</w:t>
      </w:r>
      <w:r>
        <w:rPr>
          <w:spacing w:val="-6"/>
          <w:sz w:val="24"/>
        </w:rPr>
        <w:t xml:space="preserve"> </w:t>
      </w:r>
      <w:r>
        <w:rPr>
          <w:sz w:val="24"/>
        </w:rPr>
        <w:t>consumer</w:t>
      </w:r>
      <w:r>
        <w:rPr>
          <w:spacing w:val="-6"/>
          <w:sz w:val="24"/>
        </w:rPr>
        <w:t xml:space="preserve"> </w:t>
      </w:r>
      <w:r>
        <w:rPr>
          <w:sz w:val="24"/>
        </w:rPr>
        <w:t>complaints</w:t>
      </w:r>
      <w:r>
        <w:rPr>
          <w:spacing w:val="-5"/>
          <w:sz w:val="24"/>
        </w:rPr>
        <w:t xml:space="preserve"> </w:t>
      </w:r>
      <w:r>
        <w:rPr>
          <w:sz w:val="24"/>
        </w:rPr>
        <w:t>that</w:t>
      </w:r>
      <w:r>
        <w:rPr>
          <w:spacing w:val="-5"/>
          <w:sz w:val="24"/>
        </w:rPr>
        <w:t xml:space="preserve"> </w:t>
      </w:r>
      <w:r>
        <w:rPr>
          <w:sz w:val="24"/>
        </w:rPr>
        <w:t>are</w:t>
      </w:r>
      <w:r>
        <w:rPr>
          <w:spacing w:val="-6"/>
          <w:sz w:val="24"/>
        </w:rPr>
        <w:t xml:space="preserve"> </w:t>
      </w:r>
      <w:r>
        <w:rPr>
          <w:sz w:val="24"/>
        </w:rPr>
        <w:t>usually</w:t>
      </w:r>
      <w:r>
        <w:rPr>
          <w:spacing w:val="-6"/>
          <w:sz w:val="24"/>
        </w:rPr>
        <w:t xml:space="preserve"> </w:t>
      </w:r>
      <w:r>
        <w:rPr>
          <w:spacing w:val="-2"/>
          <w:sz w:val="24"/>
        </w:rPr>
        <w:t>reported?</w:t>
      </w:r>
    </w:p>
    <w:p w14:paraId="3FE220BA" w14:textId="77777777" w:rsidR="00DE5785" w:rsidRDefault="00A97AE8">
      <w:pPr>
        <w:pStyle w:val="BodyText"/>
        <w:tabs>
          <w:tab w:val="left" w:pos="5184"/>
        </w:tabs>
        <w:spacing w:before="183"/>
        <w:ind w:left="845"/>
      </w:pPr>
      <w:r>
        <w:rPr>
          <w:noProof/>
          <w:position w:val="-2"/>
        </w:rPr>
        <w:drawing>
          <wp:inline distT="0" distB="0" distL="0" distR="0" wp14:anchorId="61F770A9" wp14:editId="6CA9E673">
            <wp:extent cx="177800" cy="158750"/>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40"/>
          <w:sz w:val="20"/>
        </w:rPr>
        <w:t xml:space="preserve"> </w:t>
      </w:r>
      <w:r>
        <w:t>Permit</w:t>
      </w:r>
      <w:r>
        <w:tab/>
      </w:r>
      <w:r>
        <w:rPr>
          <w:noProof/>
          <w:position w:val="-3"/>
        </w:rPr>
        <w:drawing>
          <wp:inline distT="0" distB="0" distL="0" distR="0" wp14:anchorId="4CFAA890" wp14:editId="47216D9C">
            <wp:extent cx="177800" cy="158750"/>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29" cstate="print"/>
                    <a:stretch>
                      <a:fillRect/>
                    </a:stretch>
                  </pic:blipFill>
                  <pic:spPr>
                    <a:xfrm>
                      <a:off x="0" y="0"/>
                      <a:ext cx="177800" cy="158750"/>
                    </a:xfrm>
                    <a:prstGeom prst="rect">
                      <a:avLst/>
                    </a:prstGeom>
                  </pic:spPr>
                </pic:pic>
              </a:graphicData>
            </a:graphic>
          </wp:inline>
        </w:drawing>
      </w:r>
      <w:r>
        <w:rPr>
          <w:rFonts w:ascii="Times New Roman"/>
          <w:spacing w:val="40"/>
        </w:rPr>
        <w:t xml:space="preserve"> </w:t>
      </w:r>
      <w:r>
        <w:t>Cleanliness</w:t>
      </w:r>
    </w:p>
    <w:p w14:paraId="610E6326" w14:textId="77777777" w:rsidR="00DE5785" w:rsidRDefault="00A97AE8">
      <w:pPr>
        <w:pStyle w:val="BodyText"/>
        <w:spacing w:before="184"/>
        <w:ind w:left="855"/>
      </w:pPr>
      <w:r>
        <w:rPr>
          <w:noProof/>
          <w:position w:val="-3"/>
        </w:rPr>
        <w:drawing>
          <wp:inline distT="0" distB="0" distL="0" distR="0" wp14:anchorId="6876D695" wp14:editId="3212F4F6">
            <wp:extent cx="177800" cy="158750"/>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40"/>
          <w:sz w:val="20"/>
        </w:rPr>
        <w:t xml:space="preserve"> </w:t>
      </w:r>
      <w:r>
        <w:t>Food safety</w:t>
      </w:r>
    </w:p>
    <w:p w14:paraId="7FFE9200" w14:textId="6D66EBF1" w:rsidR="00DE5785" w:rsidRDefault="00CF3545">
      <w:pPr>
        <w:pStyle w:val="BodyText"/>
        <w:ind w:left="865"/>
        <w:rPr>
          <w:ins w:id="56" w:author="Nora Galway" w:date="2025-05-16T14:50:00Z" w16du:dateUtc="2025-05-16T04:50:00Z"/>
        </w:rPr>
      </w:pPr>
      <w:r w:rsidRPr="00B308DB">
        <w:pict w14:anchorId="01FD2A67">
          <v:shape id="Image 55" o:spid="_x0000_i1057" type="#_x0000_t75" style="width:14pt;height:12.5pt;visibility:visible;mso-wrap-style:square">
            <v:imagedata r:id="rId31" o:title=""/>
            <o:lock v:ext="edit" aspectratio="f"/>
          </v:shape>
        </w:pict>
      </w:r>
      <w:r w:rsidR="00A97AE8">
        <w:rPr>
          <w:rFonts w:ascii="Times New Roman" w:hAnsi="Times New Roman"/>
          <w:spacing w:val="40"/>
          <w:sz w:val="20"/>
        </w:rPr>
        <w:t xml:space="preserve"> </w:t>
      </w:r>
      <w:r w:rsidR="00A97AE8">
        <w:t>Other, please specify ……</w:t>
      </w:r>
    </w:p>
    <w:p w14:paraId="76540470" w14:textId="3BF10D83" w:rsidR="00CF3545" w:rsidRDefault="00CF3545">
      <w:pPr>
        <w:pStyle w:val="BodyText"/>
        <w:ind w:left="865"/>
      </w:pPr>
      <w:ins w:id="57" w:author="Nora Galway" w:date="2025-05-16T14:50:00Z" w16du:dateUtc="2025-05-16T04:50:00Z">
        <w:r>
          <w:t xml:space="preserve">Food safety, cleanliness, how food is handled or stored (eg not under temperature </w:t>
        </w:r>
        <w:r>
          <w:lastRenderedPageBreak/>
          <w:t>control or out in the open exposed to contamination)</w:t>
        </w:r>
      </w:ins>
    </w:p>
    <w:p w14:paraId="64340B19" w14:textId="77777777" w:rsidR="00DE5785" w:rsidRDefault="00A97AE8">
      <w:pPr>
        <w:pStyle w:val="ListParagraph"/>
        <w:numPr>
          <w:ilvl w:val="0"/>
          <w:numId w:val="1"/>
        </w:numPr>
        <w:tabs>
          <w:tab w:val="left" w:pos="446"/>
          <w:tab w:val="left" w:pos="448"/>
        </w:tabs>
        <w:spacing w:before="185" w:line="256" w:lineRule="auto"/>
        <w:ind w:right="47" w:hanging="425"/>
        <w:jc w:val="left"/>
        <w:rPr>
          <w:sz w:val="24"/>
        </w:rPr>
      </w:pPr>
      <w:r>
        <w:rPr>
          <w:sz w:val="24"/>
        </w:rPr>
        <w:t>Does</w:t>
      </w:r>
      <w:r>
        <w:rPr>
          <w:spacing w:val="-7"/>
          <w:sz w:val="24"/>
        </w:rPr>
        <w:t xml:space="preserve"> </w:t>
      </w:r>
      <w:r>
        <w:rPr>
          <w:sz w:val="24"/>
        </w:rPr>
        <w:t>the</w:t>
      </w:r>
      <w:r>
        <w:rPr>
          <w:spacing w:val="-9"/>
          <w:sz w:val="24"/>
        </w:rPr>
        <w:t xml:space="preserve"> </w:t>
      </w:r>
      <w:r>
        <w:rPr>
          <w:sz w:val="24"/>
        </w:rPr>
        <w:t>institution/agency</w:t>
      </w:r>
      <w:r>
        <w:rPr>
          <w:spacing w:val="-7"/>
          <w:sz w:val="24"/>
        </w:rPr>
        <w:t xml:space="preserve"> </w:t>
      </w:r>
      <w:r>
        <w:rPr>
          <w:sz w:val="24"/>
        </w:rPr>
        <w:t>have</w:t>
      </w:r>
      <w:r>
        <w:rPr>
          <w:spacing w:val="-6"/>
          <w:sz w:val="24"/>
        </w:rPr>
        <w:t xml:space="preserve"> </w:t>
      </w:r>
      <w:r>
        <w:rPr>
          <w:sz w:val="24"/>
        </w:rPr>
        <w:t>a</w:t>
      </w:r>
      <w:r>
        <w:rPr>
          <w:spacing w:val="-9"/>
          <w:sz w:val="24"/>
        </w:rPr>
        <w:t xml:space="preserve"> </w:t>
      </w:r>
      <w:r>
        <w:rPr>
          <w:sz w:val="24"/>
        </w:rPr>
        <w:t>program</w:t>
      </w:r>
      <w:r>
        <w:rPr>
          <w:spacing w:val="-9"/>
          <w:sz w:val="24"/>
        </w:rPr>
        <w:t xml:space="preserve"> </w:t>
      </w:r>
      <w:r>
        <w:rPr>
          <w:sz w:val="24"/>
        </w:rPr>
        <w:t>related</w:t>
      </w:r>
      <w:r>
        <w:rPr>
          <w:spacing w:val="-8"/>
          <w:sz w:val="24"/>
        </w:rPr>
        <w:t xml:space="preserve"> </w:t>
      </w:r>
      <w:r>
        <w:rPr>
          <w:sz w:val="24"/>
        </w:rPr>
        <w:t>to</w:t>
      </w:r>
      <w:r>
        <w:rPr>
          <w:spacing w:val="-2"/>
          <w:sz w:val="24"/>
        </w:rPr>
        <w:t xml:space="preserve"> </w:t>
      </w:r>
      <w:r>
        <w:rPr>
          <w:sz w:val="24"/>
        </w:rPr>
        <w:t>improving</w:t>
      </w:r>
      <w:r>
        <w:rPr>
          <w:spacing w:val="-7"/>
          <w:sz w:val="24"/>
        </w:rPr>
        <w:t xml:space="preserve"> </w:t>
      </w:r>
      <w:r>
        <w:rPr>
          <w:sz w:val="24"/>
        </w:rPr>
        <w:t>food</w:t>
      </w:r>
      <w:r>
        <w:rPr>
          <w:spacing w:val="-8"/>
          <w:sz w:val="24"/>
        </w:rPr>
        <w:t xml:space="preserve"> </w:t>
      </w:r>
      <w:r>
        <w:rPr>
          <w:sz w:val="24"/>
        </w:rPr>
        <w:t>safety</w:t>
      </w:r>
      <w:r>
        <w:rPr>
          <w:spacing w:val="-7"/>
          <w:sz w:val="24"/>
        </w:rPr>
        <w:t xml:space="preserve"> </w:t>
      </w:r>
      <w:r>
        <w:rPr>
          <w:sz w:val="24"/>
        </w:rPr>
        <w:t>in</w:t>
      </w:r>
      <w:r>
        <w:rPr>
          <w:spacing w:val="-6"/>
          <w:sz w:val="24"/>
        </w:rPr>
        <w:t xml:space="preserve"> </w:t>
      </w:r>
      <w:r>
        <w:rPr>
          <w:sz w:val="24"/>
        </w:rPr>
        <w:t>your</w:t>
      </w:r>
      <w:r>
        <w:rPr>
          <w:spacing w:val="-9"/>
          <w:sz w:val="24"/>
        </w:rPr>
        <w:t xml:space="preserve"> </w:t>
      </w:r>
      <w:r>
        <w:rPr>
          <w:sz w:val="24"/>
        </w:rPr>
        <w:t>work area that you can share?</w:t>
      </w:r>
    </w:p>
    <w:p w14:paraId="3B9ABD16" w14:textId="77777777" w:rsidR="00DE5785" w:rsidRDefault="00A97AE8">
      <w:pPr>
        <w:pStyle w:val="BodyText"/>
        <w:tabs>
          <w:tab w:val="left" w:pos="5204"/>
        </w:tabs>
        <w:spacing w:before="165"/>
        <w:ind w:left="865"/>
      </w:pPr>
      <w:r w:rsidRPr="00874F38">
        <w:rPr>
          <w:noProof/>
          <w:position w:val="-3"/>
          <w:shd w:val="clear" w:color="auto" w:fill="9BBB59" w:themeFill="accent3"/>
        </w:rPr>
        <w:drawing>
          <wp:inline distT="0" distB="0" distL="0" distR="0" wp14:anchorId="42132FC7" wp14:editId="751CB071">
            <wp:extent cx="177800" cy="158750"/>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3" cstate="print"/>
                    <a:stretch>
                      <a:fillRect/>
                    </a:stretch>
                  </pic:blipFill>
                  <pic:spPr>
                    <a:xfrm>
                      <a:off x="0" y="0"/>
                      <a:ext cx="177800" cy="15875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68A9E65E" wp14:editId="58F7A626">
            <wp:extent cx="177800" cy="158750"/>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6" cstate="print"/>
                    <a:stretch>
                      <a:fillRect/>
                    </a:stretch>
                  </pic:blipFill>
                  <pic:spPr>
                    <a:xfrm>
                      <a:off x="0" y="0"/>
                      <a:ext cx="177800" cy="158750"/>
                    </a:xfrm>
                    <a:prstGeom prst="rect">
                      <a:avLst/>
                    </a:prstGeom>
                  </pic:spPr>
                </pic:pic>
              </a:graphicData>
            </a:graphic>
          </wp:inline>
        </w:drawing>
      </w:r>
      <w:r>
        <w:rPr>
          <w:rFonts w:ascii="Times New Roman"/>
          <w:spacing w:val="40"/>
        </w:rPr>
        <w:t xml:space="preserve"> </w:t>
      </w:r>
      <w:r>
        <w:t>No</w:t>
      </w:r>
    </w:p>
    <w:p w14:paraId="3A54CA43" w14:textId="77777777" w:rsidR="00DE5785" w:rsidRDefault="00A97AE8">
      <w:pPr>
        <w:pStyle w:val="BodyText"/>
        <w:spacing w:before="183"/>
        <w:ind w:left="1214"/>
      </w:pPr>
      <w:r>
        <w:t>If yes,</w:t>
      </w:r>
      <w:r>
        <w:rPr>
          <w:spacing w:val="-4"/>
        </w:rPr>
        <w:t xml:space="preserve"> </w:t>
      </w:r>
      <w:r>
        <w:t>please</w:t>
      </w:r>
      <w:r>
        <w:rPr>
          <w:spacing w:val="-3"/>
        </w:rPr>
        <w:t xml:space="preserve"> </w:t>
      </w:r>
      <w:r>
        <w:t xml:space="preserve">list </w:t>
      </w:r>
      <w:r>
        <w:rPr>
          <w:spacing w:val="-5"/>
        </w:rPr>
        <w:t>……</w:t>
      </w:r>
    </w:p>
    <w:p w14:paraId="61E03AF0" w14:textId="77777777" w:rsidR="00DE5785" w:rsidRDefault="00DE5785">
      <w:pPr>
        <w:pStyle w:val="BodyText"/>
        <w:spacing w:before="0"/>
        <w:ind w:left="0"/>
      </w:pPr>
    </w:p>
    <w:p w14:paraId="67CB9164" w14:textId="098CE159" w:rsidR="00DE5785" w:rsidRDefault="000203DF">
      <w:pPr>
        <w:pStyle w:val="BodyText"/>
        <w:spacing w:before="0"/>
        <w:ind w:left="0"/>
        <w:rPr>
          <w:color w:val="FF0000"/>
        </w:rPr>
      </w:pPr>
      <w:r w:rsidRPr="000203DF">
        <w:rPr>
          <w:color w:val="FF0000"/>
        </w:rPr>
        <w:t>FSANZ is responsible for maintaining and developing the Australia and New Zealand Food Standards Code.</w:t>
      </w:r>
      <w:r>
        <w:rPr>
          <w:color w:val="FF0000"/>
        </w:rPr>
        <w:t xml:space="preserve"> Significant work has been undertaken and is publicly available relevant to food businesses. See </w:t>
      </w:r>
      <w:hyperlink r:id="rId36" w:history="1">
        <w:r w:rsidRPr="000203DF">
          <w:rPr>
            <w:rStyle w:val="Hyperlink"/>
          </w:rPr>
          <w:t>Food safety for food businesses | Food Standards Australia New Zealand</w:t>
        </w:r>
      </w:hyperlink>
    </w:p>
    <w:p w14:paraId="3F0D7357" w14:textId="77777777" w:rsidR="000203DF" w:rsidRDefault="000203DF">
      <w:pPr>
        <w:pStyle w:val="BodyText"/>
        <w:spacing w:before="0"/>
        <w:ind w:left="0"/>
        <w:rPr>
          <w:color w:val="FF0000"/>
        </w:rPr>
      </w:pPr>
    </w:p>
    <w:p w14:paraId="0840427E" w14:textId="7A67CDD3" w:rsidR="000203DF" w:rsidRDefault="000203DF">
      <w:pPr>
        <w:pStyle w:val="BodyText"/>
        <w:spacing w:before="0"/>
        <w:ind w:left="0"/>
        <w:rPr>
          <w:color w:val="FF0000"/>
        </w:rPr>
      </w:pPr>
      <w:r w:rsidRPr="000203DF">
        <w:rPr>
          <w:color w:val="FF0000"/>
        </w:rPr>
        <w:t>Our book </w:t>
      </w:r>
      <w:hyperlink r:id="rId37" w:tooltip="Safe Food Australia - A guide to the food safety standards" w:history="1">
        <w:r w:rsidRPr="000203DF">
          <w:rPr>
            <w:rStyle w:val="Hyperlink"/>
          </w:rPr>
          <w:t>Safe Food Australia</w:t>
        </w:r>
      </w:hyperlink>
      <w:r w:rsidRPr="000203DF">
        <w:rPr>
          <w:color w:val="FF0000"/>
        </w:rPr>
        <w:t> contains comprehensive guidance for regulators and businesses on Standards 3.1.1, 3.2.2, 3.2.2A and 3.2.3.</w:t>
      </w:r>
    </w:p>
    <w:p w14:paraId="07958C2A" w14:textId="77777777" w:rsidR="00DE5785" w:rsidRDefault="00DE5785">
      <w:pPr>
        <w:pStyle w:val="BodyText"/>
        <w:spacing w:before="73"/>
        <w:ind w:left="0"/>
      </w:pPr>
    </w:p>
    <w:p w14:paraId="0F2ECAC7" w14:textId="77777777" w:rsidR="00DE5785" w:rsidRDefault="00A97AE8">
      <w:pPr>
        <w:pStyle w:val="BodyText"/>
        <w:spacing w:before="0"/>
        <w:ind w:left="1"/>
        <w:jc w:val="center"/>
      </w:pPr>
      <w:r>
        <w:t>---</w:t>
      </w:r>
      <w:r>
        <w:rPr>
          <w:spacing w:val="-4"/>
        </w:rPr>
        <w:t xml:space="preserve"> </w:t>
      </w:r>
      <w:r>
        <w:t>Thank</w:t>
      </w:r>
      <w:r>
        <w:rPr>
          <w:spacing w:val="-4"/>
        </w:rPr>
        <w:t xml:space="preserve"> </w:t>
      </w:r>
      <w:r>
        <w:t>You</w:t>
      </w:r>
      <w:r>
        <w:rPr>
          <w:spacing w:val="1"/>
        </w:rPr>
        <w:t xml:space="preserve"> </w:t>
      </w:r>
      <w:r>
        <w:t>--</w:t>
      </w:r>
      <w:r>
        <w:rPr>
          <w:spacing w:val="-10"/>
        </w:rPr>
        <w:t>-</w:t>
      </w:r>
    </w:p>
    <w:sectPr w:rsidR="00DE5785">
      <w:pgSz w:w="11910" w:h="16840"/>
      <w:pgMar w:top="1660" w:right="1417" w:bottom="1140" w:left="1275" w:header="1447" w:footer="9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BB434" w14:textId="77777777" w:rsidR="007E6C9E" w:rsidRDefault="007E6C9E">
      <w:r>
        <w:separator/>
      </w:r>
    </w:p>
  </w:endnote>
  <w:endnote w:type="continuationSeparator" w:id="0">
    <w:p w14:paraId="27624129" w14:textId="77777777" w:rsidR="007E6C9E" w:rsidRDefault="007E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1B49C" w14:textId="77777777" w:rsidR="009316C9" w:rsidRDefault="009316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21764" w14:textId="77777777" w:rsidR="00DE5785" w:rsidRDefault="00A97AE8">
    <w:pPr>
      <w:pStyle w:val="BodyText"/>
      <w:spacing w:before="0" w:line="14" w:lineRule="auto"/>
      <w:ind w:left="0"/>
      <w:rPr>
        <w:sz w:val="20"/>
      </w:rPr>
    </w:pPr>
    <w:r>
      <w:rPr>
        <w:noProof/>
        <w:sz w:val="20"/>
      </w:rPr>
      <mc:AlternateContent>
        <mc:Choice Requires="wps">
          <w:drawing>
            <wp:anchor distT="0" distB="0" distL="0" distR="0" simplePos="0" relativeHeight="487415808" behindDoc="1" locked="0" layoutInCell="1" allowOverlap="1" wp14:anchorId="13804508" wp14:editId="3AE504CB">
              <wp:simplePos x="0" y="0"/>
              <wp:positionH relativeFrom="page">
                <wp:posOffset>3710051</wp:posOffset>
              </wp:positionH>
              <wp:positionV relativeFrom="page">
                <wp:posOffset>9947478</wp:posOffset>
              </wp:positionV>
              <wp:extent cx="153035"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229B2C77" w14:textId="77777777" w:rsidR="00DE5785" w:rsidRDefault="00A97AE8">
                          <w:pPr>
                            <w:spacing w:line="223" w:lineRule="exact"/>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w14:anchorId="13804508" id="_x0000_t202" coordsize="21600,21600" o:spt="202" path="m,l,21600r21600,l21600,xe">
              <v:stroke joinstyle="miter"/>
              <v:path gradientshapeok="t" o:connecttype="rect"/>
            </v:shapetype>
            <v:shape id="Textbox 2" o:spid="_x0000_s1028" type="#_x0000_t202" style="position:absolute;margin-left:292.15pt;margin-top:783.25pt;width:12.05pt;height:12pt;z-index:-15900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" filled="f" stroked="f">
              <v:textbox inset="0,0,0,0">
                <w:txbxContent>
                  <w:p w14:paraId="229B2C77" w14:textId="77777777" w:rsidR="00DE5785" w:rsidRDefault="00A97AE8">
                    <w:pPr>
                      <w:spacing w:line="223" w:lineRule="exact"/>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C5348" w14:textId="77777777" w:rsidR="009316C9" w:rsidRDefault="00931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2DDA0" w14:textId="77777777" w:rsidR="007E6C9E" w:rsidRDefault="007E6C9E">
      <w:r>
        <w:separator/>
      </w:r>
    </w:p>
  </w:footnote>
  <w:footnote w:type="continuationSeparator" w:id="0">
    <w:p w14:paraId="27E70BC0" w14:textId="77777777" w:rsidR="007E6C9E" w:rsidRDefault="007E6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3CA1B" w14:textId="77777777" w:rsidR="009316C9" w:rsidRDefault="00931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20CE6" w14:textId="77777777" w:rsidR="00DE5785" w:rsidRDefault="00A97AE8">
    <w:pPr>
      <w:pStyle w:val="BodyText"/>
      <w:spacing w:before="0" w:line="14" w:lineRule="auto"/>
      <w:ind w:left="0"/>
      <w:rPr>
        <w:sz w:val="20"/>
      </w:rPr>
    </w:pPr>
    <w:r>
      <w:rPr>
        <w:noProof/>
        <w:sz w:val="20"/>
      </w:rPr>
      <mc:AlternateContent>
        <mc:Choice Requires="wps">
          <w:drawing>
            <wp:anchor distT="0" distB="0" distL="0" distR="0" simplePos="0" relativeHeight="487415296" behindDoc="1" locked="0" layoutInCell="1" allowOverlap="1" wp14:anchorId="001C7605" wp14:editId="5EE85E8E">
              <wp:simplePos x="0" y="0"/>
              <wp:positionH relativeFrom="page">
                <wp:posOffset>5567934</wp:posOffset>
              </wp:positionH>
              <wp:positionV relativeFrom="page">
                <wp:posOffset>906061</wp:posOffset>
              </wp:positionV>
              <wp:extent cx="1090295" cy="1670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0295" cy="167005"/>
                      </a:xfrm>
                      <a:prstGeom prst="rect">
                        <a:avLst/>
                      </a:prstGeom>
                    </wps:spPr>
                    <wps:txbx>
                      <w:txbxContent>
                        <w:p w14:paraId="44814AC2" w14:textId="77777777" w:rsidR="00DE5785" w:rsidRDefault="00A97AE8">
                          <w:pPr>
                            <w:spacing w:before="12"/>
                            <w:ind w:left="20"/>
                            <w:rPr>
                              <w:rFonts w:ascii="Arial"/>
                              <w:sz w:val="20"/>
                            </w:rPr>
                          </w:pPr>
                          <w:r>
                            <w:rPr>
                              <w:rFonts w:ascii="Arial"/>
                              <w:spacing w:val="-2"/>
                              <w:sz w:val="20"/>
                            </w:rPr>
                            <w:t>SCSC_102_2024T</w:t>
                          </w:r>
                        </w:p>
                      </w:txbxContent>
                    </wps:txbx>
                    <wps:bodyPr wrap="square" lIns="0" tIns="0" rIns="0" bIns="0" rtlCol="0">
                      <a:noAutofit/>
                    </wps:bodyPr>
                  </wps:wsp>
                </a:graphicData>
              </a:graphic>
            </wp:anchor>
          </w:drawing>
        </mc:Choice>
        <mc:Fallback>
          <w:pict>
            <v:shapetype w14:anchorId="001C7605" id="_x0000_t202" coordsize="21600,21600" o:spt="202" path="m,l,21600r21600,l21600,xe">
              <v:stroke joinstyle="miter"/>
              <v:path gradientshapeok="t" o:connecttype="rect"/>
            </v:shapetype>
            <v:shape id="Textbox 1" o:spid="_x0000_s1027" type="#_x0000_t202" style="position:absolute;margin-left:438.4pt;margin-top:71.35pt;width:85.85pt;height:13.15pt;z-index:-15901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" filled="f" stroked="f">
              <v:textbox inset="0,0,0,0">
                <w:txbxContent>
                  <w:p w14:paraId="44814AC2" w14:textId="77777777" w:rsidR="00DE5785" w:rsidRDefault="00A97AE8">
                    <w:pPr>
                      <w:spacing w:before="12"/>
                      <w:ind w:left="20"/>
                      <w:rPr>
                        <w:rFonts w:ascii="Arial"/>
                        <w:sz w:val="20"/>
                      </w:rPr>
                    </w:pPr>
                    <w:r>
                      <w:rPr>
                        <w:rFonts w:ascii="Arial"/>
                        <w:spacing w:val="-2"/>
                        <w:sz w:val="20"/>
                      </w:rPr>
                      <w:t>SCSC_102_2024T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F8CC9" w14:textId="77777777" w:rsidR="009316C9" w:rsidRDefault="00931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8pt;height:25.5pt;visibility:visible;mso-wrap-style:square" o:bullet="t">
        <v:imagedata r:id="rId1" o:title=""/>
        <o:lock v:ext="edit" aspectratio="f"/>
      </v:shape>
    </w:pict>
  </w:numPicBullet>
  <w:numPicBullet w:numPicBulletId="1">
    <w:pict>
      <v:shape id="_x0000_i1051" type="#_x0000_t75" style="width:28pt;height:25pt;visibility:visible;mso-wrap-style:square" o:bullet="t">
        <v:imagedata r:id="rId2" o:title=""/>
        <o:lock v:ext="edit" aspectratio="f"/>
      </v:shape>
    </w:pict>
  </w:numPicBullet>
  <w:numPicBullet w:numPicBulletId="2">
    <w:pict>
      <v:shape id="_x0000_i1052" type="#_x0000_t75" style="width:28.5pt;height:25pt;visibility:visible;mso-wrap-style:square" o:bullet="t">
        <v:imagedata r:id="rId3" o:title=""/>
        <o:lock v:ext="edit" aspectratio="f"/>
      </v:shape>
    </w:pict>
  </w:numPicBullet>
  <w:abstractNum w:abstractNumId="0" w15:restartNumberingAfterBreak="0">
    <w:nsid w:val="00D47E5C"/>
    <w:multiLevelType w:val="hybridMultilevel"/>
    <w:tmpl w:val="D9A2B478"/>
    <w:lvl w:ilvl="0" w:tplc="09B6E3EA">
      <w:start w:val="1"/>
      <w:numFmt w:val="decimal"/>
      <w:lvlText w:val="%1."/>
      <w:lvlJc w:val="left"/>
      <w:pPr>
        <w:ind w:left="885" w:hanging="720"/>
      </w:pPr>
      <w:rPr>
        <w:rFonts w:ascii="Calibri" w:eastAsia="Calibri" w:hAnsi="Calibri" w:cs="Calibri" w:hint="default"/>
        <w:b/>
        <w:bCs/>
        <w:i w:val="0"/>
        <w:iCs w:val="0"/>
        <w:spacing w:val="0"/>
        <w:w w:val="100"/>
        <w:sz w:val="24"/>
        <w:szCs w:val="24"/>
        <w:lang w:val="en-US" w:eastAsia="en-US" w:bidi="ar-SA"/>
      </w:rPr>
    </w:lvl>
    <w:lvl w:ilvl="1" w:tplc="3528CEF8">
      <w:numFmt w:val="bullet"/>
      <w:lvlText w:val="•"/>
      <w:lvlJc w:val="left"/>
      <w:pPr>
        <w:ind w:left="1713" w:hanging="720"/>
      </w:pPr>
      <w:rPr>
        <w:rFonts w:hint="default"/>
        <w:lang w:val="en-US" w:eastAsia="en-US" w:bidi="ar-SA"/>
      </w:rPr>
    </w:lvl>
    <w:lvl w:ilvl="2" w:tplc="A094F41C">
      <w:numFmt w:val="bullet"/>
      <w:lvlText w:val="•"/>
      <w:lvlJc w:val="left"/>
      <w:pPr>
        <w:ind w:left="2546" w:hanging="720"/>
      </w:pPr>
      <w:rPr>
        <w:rFonts w:hint="default"/>
        <w:lang w:val="en-US" w:eastAsia="en-US" w:bidi="ar-SA"/>
      </w:rPr>
    </w:lvl>
    <w:lvl w:ilvl="3" w:tplc="9904A39E">
      <w:numFmt w:val="bullet"/>
      <w:lvlText w:val="•"/>
      <w:lvlJc w:val="left"/>
      <w:pPr>
        <w:ind w:left="3380" w:hanging="720"/>
      </w:pPr>
      <w:rPr>
        <w:rFonts w:hint="default"/>
        <w:lang w:val="en-US" w:eastAsia="en-US" w:bidi="ar-SA"/>
      </w:rPr>
    </w:lvl>
    <w:lvl w:ilvl="4" w:tplc="55144166">
      <w:numFmt w:val="bullet"/>
      <w:lvlText w:val="•"/>
      <w:lvlJc w:val="left"/>
      <w:pPr>
        <w:ind w:left="4213" w:hanging="720"/>
      </w:pPr>
      <w:rPr>
        <w:rFonts w:hint="default"/>
        <w:lang w:val="en-US" w:eastAsia="en-US" w:bidi="ar-SA"/>
      </w:rPr>
    </w:lvl>
    <w:lvl w:ilvl="5" w:tplc="2FDEBEA0">
      <w:numFmt w:val="bullet"/>
      <w:lvlText w:val="•"/>
      <w:lvlJc w:val="left"/>
      <w:pPr>
        <w:ind w:left="5047" w:hanging="720"/>
      </w:pPr>
      <w:rPr>
        <w:rFonts w:hint="default"/>
        <w:lang w:val="en-US" w:eastAsia="en-US" w:bidi="ar-SA"/>
      </w:rPr>
    </w:lvl>
    <w:lvl w:ilvl="6" w:tplc="B8CE2E0C">
      <w:numFmt w:val="bullet"/>
      <w:lvlText w:val="•"/>
      <w:lvlJc w:val="left"/>
      <w:pPr>
        <w:ind w:left="5880" w:hanging="720"/>
      </w:pPr>
      <w:rPr>
        <w:rFonts w:hint="default"/>
        <w:lang w:val="en-US" w:eastAsia="en-US" w:bidi="ar-SA"/>
      </w:rPr>
    </w:lvl>
    <w:lvl w:ilvl="7" w:tplc="DDDA7CE6">
      <w:numFmt w:val="bullet"/>
      <w:lvlText w:val="•"/>
      <w:lvlJc w:val="left"/>
      <w:pPr>
        <w:ind w:left="6714" w:hanging="720"/>
      </w:pPr>
      <w:rPr>
        <w:rFonts w:hint="default"/>
        <w:lang w:val="en-US" w:eastAsia="en-US" w:bidi="ar-SA"/>
      </w:rPr>
    </w:lvl>
    <w:lvl w:ilvl="8" w:tplc="E13E9F5E">
      <w:numFmt w:val="bullet"/>
      <w:lvlText w:val="•"/>
      <w:lvlJc w:val="left"/>
      <w:pPr>
        <w:ind w:left="7547" w:hanging="720"/>
      </w:pPr>
      <w:rPr>
        <w:rFonts w:hint="default"/>
        <w:lang w:val="en-US" w:eastAsia="en-US" w:bidi="ar-SA"/>
      </w:rPr>
    </w:lvl>
  </w:abstractNum>
  <w:abstractNum w:abstractNumId="1" w15:restartNumberingAfterBreak="0">
    <w:nsid w:val="07CB1CF3"/>
    <w:multiLevelType w:val="multilevel"/>
    <w:tmpl w:val="AF16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84243"/>
    <w:multiLevelType w:val="multilevel"/>
    <w:tmpl w:val="86CA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105CA"/>
    <w:multiLevelType w:val="multilevel"/>
    <w:tmpl w:val="A54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93539"/>
    <w:multiLevelType w:val="multilevel"/>
    <w:tmpl w:val="18F6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A434A"/>
    <w:multiLevelType w:val="multilevel"/>
    <w:tmpl w:val="6100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31187"/>
    <w:multiLevelType w:val="multilevel"/>
    <w:tmpl w:val="5032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0A1D87"/>
    <w:multiLevelType w:val="hybridMultilevel"/>
    <w:tmpl w:val="E32A4DB2"/>
    <w:lvl w:ilvl="0" w:tplc="101C6946">
      <w:start w:val="1"/>
      <w:numFmt w:val="decimal"/>
      <w:lvlText w:val="%1."/>
      <w:lvlJc w:val="left"/>
      <w:pPr>
        <w:ind w:left="448" w:hanging="284"/>
        <w:jc w:val="right"/>
      </w:pPr>
      <w:rPr>
        <w:rFonts w:ascii="Calibri" w:eastAsia="Calibri" w:hAnsi="Calibri" w:cs="Calibri" w:hint="default"/>
        <w:b w:val="0"/>
        <w:bCs w:val="0"/>
        <w:i w:val="0"/>
        <w:iCs w:val="0"/>
        <w:spacing w:val="0"/>
        <w:w w:val="100"/>
        <w:sz w:val="24"/>
        <w:szCs w:val="24"/>
        <w:lang w:val="en-US" w:eastAsia="en-US" w:bidi="ar-SA"/>
      </w:rPr>
    </w:lvl>
    <w:lvl w:ilvl="1" w:tplc="2C4CC868">
      <w:numFmt w:val="bullet"/>
      <w:lvlText w:val="•"/>
      <w:lvlJc w:val="left"/>
      <w:pPr>
        <w:ind w:left="1317" w:hanging="284"/>
      </w:pPr>
      <w:rPr>
        <w:rFonts w:hint="default"/>
        <w:lang w:val="en-US" w:eastAsia="en-US" w:bidi="ar-SA"/>
      </w:rPr>
    </w:lvl>
    <w:lvl w:ilvl="2" w:tplc="B5227222">
      <w:numFmt w:val="bullet"/>
      <w:lvlText w:val="•"/>
      <w:lvlJc w:val="left"/>
      <w:pPr>
        <w:ind w:left="2194" w:hanging="284"/>
      </w:pPr>
      <w:rPr>
        <w:rFonts w:hint="default"/>
        <w:lang w:val="en-US" w:eastAsia="en-US" w:bidi="ar-SA"/>
      </w:rPr>
    </w:lvl>
    <w:lvl w:ilvl="3" w:tplc="0F26808C">
      <w:numFmt w:val="bullet"/>
      <w:lvlText w:val="•"/>
      <w:lvlJc w:val="left"/>
      <w:pPr>
        <w:ind w:left="3072" w:hanging="284"/>
      </w:pPr>
      <w:rPr>
        <w:rFonts w:hint="default"/>
        <w:lang w:val="en-US" w:eastAsia="en-US" w:bidi="ar-SA"/>
      </w:rPr>
    </w:lvl>
    <w:lvl w:ilvl="4" w:tplc="1C0EC69C">
      <w:numFmt w:val="bullet"/>
      <w:lvlText w:val="•"/>
      <w:lvlJc w:val="left"/>
      <w:pPr>
        <w:ind w:left="3949" w:hanging="284"/>
      </w:pPr>
      <w:rPr>
        <w:rFonts w:hint="default"/>
        <w:lang w:val="en-US" w:eastAsia="en-US" w:bidi="ar-SA"/>
      </w:rPr>
    </w:lvl>
    <w:lvl w:ilvl="5" w:tplc="08E8F610">
      <w:numFmt w:val="bullet"/>
      <w:lvlText w:val="•"/>
      <w:lvlJc w:val="left"/>
      <w:pPr>
        <w:ind w:left="4827" w:hanging="284"/>
      </w:pPr>
      <w:rPr>
        <w:rFonts w:hint="default"/>
        <w:lang w:val="en-US" w:eastAsia="en-US" w:bidi="ar-SA"/>
      </w:rPr>
    </w:lvl>
    <w:lvl w:ilvl="6" w:tplc="8C8AF2A6">
      <w:numFmt w:val="bullet"/>
      <w:lvlText w:val="•"/>
      <w:lvlJc w:val="left"/>
      <w:pPr>
        <w:ind w:left="5704" w:hanging="284"/>
      </w:pPr>
      <w:rPr>
        <w:rFonts w:hint="default"/>
        <w:lang w:val="en-US" w:eastAsia="en-US" w:bidi="ar-SA"/>
      </w:rPr>
    </w:lvl>
    <w:lvl w:ilvl="7" w:tplc="6036960A">
      <w:numFmt w:val="bullet"/>
      <w:lvlText w:val="•"/>
      <w:lvlJc w:val="left"/>
      <w:pPr>
        <w:ind w:left="6582" w:hanging="284"/>
      </w:pPr>
      <w:rPr>
        <w:rFonts w:hint="default"/>
        <w:lang w:val="en-US" w:eastAsia="en-US" w:bidi="ar-SA"/>
      </w:rPr>
    </w:lvl>
    <w:lvl w:ilvl="8" w:tplc="6E14583C">
      <w:numFmt w:val="bullet"/>
      <w:lvlText w:val="•"/>
      <w:lvlJc w:val="left"/>
      <w:pPr>
        <w:ind w:left="7459" w:hanging="284"/>
      </w:pPr>
      <w:rPr>
        <w:rFonts w:hint="default"/>
        <w:lang w:val="en-US" w:eastAsia="en-US" w:bidi="ar-SA"/>
      </w:rPr>
    </w:lvl>
  </w:abstractNum>
  <w:num w:numId="1" w16cid:durableId="1433740037">
    <w:abstractNumId w:val="7"/>
  </w:num>
  <w:num w:numId="2" w16cid:durableId="713624419">
    <w:abstractNumId w:val="0"/>
  </w:num>
  <w:num w:numId="3" w16cid:durableId="37824899">
    <w:abstractNumId w:val="3"/>
  </w:num>
  <w:num w:numId="4" w16cid:durableId="580601260">
    <w:abstractNumId w:val="4"/>
  </w:num>
  <w:num w:numId="5" w16cid:durableId="2068720711">
    <w:abstractNumId w:val="5"/>
  </w:num>
  <w:num w:numId="6" w16cid:durableId="593125963">
    <w:abstractNumId w:val="6"/>
  </w:num>
  <w:num w:numId="7" w16cid:durableId="1176506133">
    <w:abstractNumId w:val="1"/>
  </w:num>
  <w:num w:numId="8" w16cid:durableId="113352358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ra Galway">
    <w15:presenceInfo w15:providerId="AD" w15:userId="S::Nora.Galway@foodstandards.gov.au::50eefb2d-daf9-44a5-a841-589fbb1a57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E5785"/>
    <w:rsid w:val="000203DF"/>
    <w:rsid w:val="002006C0"/>
    <w:rsid w:val="002449A2"/>
    <w:rsid w:val="002D57AD"/>
    <w:rsid w:val="003D4081"/>
    <w:rsid w:val="00454382"/>
    <w:rsid w:val="00484726"/>
    <w:rsid w:val="005C7AAB"/>
    <w:rsid w:val="006173F4"/>
    <w:rsid w:val="007E6C9E"/>
    <w:rsid w:val="00862D3A"/>
    <w:rsid w:val="00874F38"/>
    <w:rsid w:val="008D4585"/>
    <w:rsid w:val="009316C9"/>
    <w:rsid w:val="00A17265"/>
    <w:rsid w:val="00A97AE8"/>
    <w:rsid w:val="00C35172"/>
    <w:rsid w:val="00C556D8"/>
    <w:rsid w:val="00CF3545"/>
    <w:rsid w:val="00D17967"/>
    <w:rsid w:val="00DE5785"/>
    <w:rsid w:val="00E21CF5"/>
    <w:rsid w:val="00E961DF"/>
    <w:rsid w:val="00F552D5"/>
    <w:rsid w:val="00FC5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60422"/>
  <w15:docId w15:val="{AE91101F-84C1-4294-ACEB-709B270C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85" w:hanging="720"/>
      <w:outlineLvl w:val="0"/>
    </w:pPr>
    <w:rPr>
      <w:b/>
      <w:bCs/>
      <w:sz w:val="24"/>
      <w:szCs w:val="24"/>
    </w:rPr>
  </w:style>
  <w:style w:type="paragraph" w:styleId="Heading2">
    <w:name w:val="heading 2"/>
    <w:basedOn w:val="Normal"/>
    <w:uiPriority w:val="9"/>
    <w:unhideWhenUsed/>
    <w:qFormat/>
    <w:pPr>
      <w:spacing w:before="245"/>
      <w:ind w:left="165"/>
      <w:outlineLvl w:val="1"/>
    </w:pPr>
    <w:rPr>
      <w:b/>
      <w:bCs/>
      <w:i/>
      <w:iCs/>
      <w:sz w:val="24"/>
      <w:szCs w:val="24"/>
    </w:rPr>
  </w:style>
  <w:style w:type="paragraph" w:styleId="Heading3">
    <w:name w:val="heading 3"/>
    <w:basedOn w:val="Normal"/>
    <w:next w:val="Normal"/>
    <w:link w:val="Heading3Char"/>
    <w:uiPriority w:val="9"/>
    <w:semiHidden/>
    <w:unhideWhenUsed/>
    <w:qFormat/>
    <w:rsid w:val="009316C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5B4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2"/>
      <w:ind w:left="448"/>
    </w:pPr>
    <w:rPr>
      <w:sz w:val="24"/>
      <w:szCs w:val="24"/>
    </w:rPr>
  </w:style>
  <w:style w:type="paragraph" w:styleId="Title">
    <w:name w:val="Title"/>
    <w:basedOn w:val="Normal"/>
    <w:uiPriority w:val="10"/>
    <w:qFormat/>
    <w:pPr>
      <w:spacing w:before="244"/>
      <w:ind w:left="2366" w:right="2160" w:firstLine="283"/>
    </w:pPr>
    <w:rPr>
      <w:b/>
      <w:bCs/>
      <w:sz w:val="32"/>
      <w:szCs w:val="32"/>
    </w:rPr>
  </w:style>
  <w:style w:type="paragraph" w:styleId="ListParagraph">
    <w:name w:val="List Paragraph"/>
    <w:basedOn w:val="Normal"/>
    <w:uiPriority w:val="1"/>
    <w:qFormat/>
    <w:pPr>
      <w:spacing w:before="182"/>
      <w:ind w:left="448" w:hanging="42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316C9"/>
    <w:pPr>
      <w:tabs>
        <w:tab w:val="center" w:pos="4513"/>
        <w:tab w:val="right" w:pos="9026"/>
      </w:tabs>
    </w:pPr>
  </w:style>
  <w:style w:type="character" w:customStyle="1" w:styleId="HeaderChar">
    <w:name w:val="Header Char"/>
    <w:basedOn w:val="DefaultParagraphFont"/>
    <w:link w:val="Header"/>
    <w:uiPriority w:val="99"/>
    <w:rsid w:val="009316C9"/>
    <w:rPr>
      <w:rFonts w:ascii="Calibri" w:eastAsia="Calibri" w:hAnsi="Calibri" w:cs="Calibri"/>
    </w:rPr>
  </w:style>
  <w:style w:type="paragraph" w:styleId="Footer">
    <w:name w:val="footer"/>
    <w:basedOn w:val="Normal"/>
    <w:link w:val="FooterChar"/>
    <w:uiPriority w:val="99"/>
    <w:unhideWhenUsed/>
    <w:rsid w:val="009316C9"/>
    <w:pPr>
      <w:tabs>
        <w:tab w:val="center" w:pos="4513"/>
        <w:tab w:val="right" w:pos="9026"/>
      </w:tabs>
    </w:pPr>
  </w:style>
  <w:style w:type="character" w:customStyle="1" w:styleId="FooterChar">
    <w:name w:val="Footer Char"/>
    <w:basedOn w:val="DefaultParagraphFont"/>
    <w:link w:val="Footer"/>
    <w:uiPriority w:val="99"/>
    <w:rsid w:val="009316C9"/>
    <w:rPr>
      <w:rFonts w:ascii="Calibri" w:eastAsia="Calibri" w:hAnsi="Calibri" w:cs="Calibri"/>
    </w:rPr>
  </w:style>
  <w:style w:type="character" w:styleId="Hyperlink">
    <w:name w:val="Hyperlink"/>
    <w:basedOn w:val="DefaultParagraphFont"/>
    <w:uiPriority w:val="99"/>
    <w:unhideWhenUsed/>
    <w:rsid w:val="009316C9"/>
    <w:rPr>
      <w:color w:val="0000FF" w:themeColor="hyperlink"/>
      <w:u w:val="single"/>
    </w:rPr>
  </w:style>
  <w:style w:type="character" w:styleId="UnresolvedMention">
    <w:name w:val="Unresolved Mention"/>
    <w:basedOn w:val="DefaultParagraphFont"/>
    <w:uiPriority w:val="99"/>
    <w:semiHidden/>
    <w:unhideWhenUsed/>
    <w:rsid w:val="009316C9"/>
    <w:rPr>
      <w:color w:val="605E5C"/>
      <w:shd w:val="clear" w:color="auto" w:fill="E1DFDD"/>
    </w:rPr>
  </w:style>
  <w:style w:type="character" w:customStyle="1" w:styleId="Heading3Char">
    <w:name w:val="Heading 3 Char"/>
    <w:basedOn w:val="DefaultParagraphFont"/>
    <w:link w:val="Heading3"/>
    <w:uiPriority w:val="9"/>
    <w:semiHidden/>
    <w:rsid w:val="009316C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C5B47"/>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D17967"/>
    <w:rPr>
      <w:color w:val="800080" w:themeColor="followedHyperlink"/>
      <w:u w:val="single"/>
    </w:rPr>
  </w:style>
  <w:style w:type="paragraph" w:styleId="Revision">
    <w:name w:val="Revision"/>
    <w:hidden/>
    <w:uiPriority w:val="99"/>
    <w:semiHidden/>
    <w:rsid w:val="003D4081"/>
    <w:pPr>
      <w:widowControl/>
      <w:autoSpaceDE/>
      <w:autoSpaceDN/>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009423">
      <w:bodyDiv w:val="1"/>
      <w:marLeft w:val="0"/>
      <w:marRight w:val="0"/>
      <w:marTop w:val="0"/>
      <w:marBottom w:val="0"/>
      <w:divBdr>
        <w:top w:val="none" w:sz="0" w:space="0" w:color="auto"/>
        <w:left w:val="none" w:sz="0" w:space="0" w:color="auto"/>
        <w:bottom w:val="none" w:sz="0" w:space="0" w:color="auto"/>
        <w:right w:val="none" w:sz="0" w:space="0" w:color="auto"/>
      </w:divBdr>
    </w:div>
    <w:div w:id="264073916">
      <w:bodyDiv w:val="1"/>
      <w:marLeft w:val="0"/>
      <w:marRight w:val="0"/>
      <w:marTop w:val="0"/>
      <w:marBottom w:val="0"/>
      <w:divBdr>
        <w:top w:val="none" w:sz="0" w:space="0" w:color="auto"/>
        <w:left w:val="none" w:sz="0" w:space="0" w:color="auto"/>
        <w:bottom w:val="none" w:sz="0" w:space="0" w:color="auto"/>
        <w:right w:val="none" w:sz="0" w:space="0" w:color="auto"/>
      </w:divBdr>
    </w:div>
    <w:div w:id="406541992">
      <w:bodyDiv w:val="1"/>
      <w:marLeft w:val="0"/>
      <w:marRight w:val="0"/>
      <w:marTop w:val="0"/>
      <w:marBottom w:val="0"/>
      <w:divBdr>
        <w:top w:val="none" w:sz="0" w:space="0" w:color="auto"/>
        <w:left w:val="none" w:sz="0" w:space="0" w:color="auto"/>
        <w:bottom w:val="none" w:sz="0" w:space="0" w:color="auto"/>
        <w:right w:val="none" w:sz="0" w:space="0" w:color="auto"/>
      </w:divBdr>
    </w:div>
    <w:div w:id="526333333">
      <w:bodyDiv w:val="1"/>
      <w:marLeft w:val="0"/>
      <w:marRight w:val="0"/>
      <w:marTop w:val="0"/>
      <w:marBottom w:val="0"/>
      <w:divBdr>
        <w:top w:val="none" w:sz="0" w:space="0" w:color="auto"/>
        <w:left w:val="none" w:sz="0" w:space="0" w:color="auto"/>
        <w:bottom w:val="none" w:sz="0" w:space="0" w:color="auto"/>
        <w:right w:val="none" w:sz="0" w:space="0" w:color="auto"/>
      </w:divBdr>
    </w:div>
    <w:div w:id="537014800">
      <w:bodyDiv w:val="1"/>
      <w:marLeft w:val="0"/>
      <w:marRight w:val="0"/>
      <w:marTop w:val="0"/>
      <w:marBottom w:val="0"/>
      <w:divBdr>
        <w:top w:val="none" w:sz="0" w:space="0" w:color="auto"/>
        <w:left w:val="none" w:sz="0" w:space="0" w:color="auto"/>
        <w:bottom w:val="none" w:sz="0" w:space="0" w:color="auto"/>
        <w:right w:val="none" w:sz="0" w:space="0" w:color="auto"/>
      </w:divBdr>
    </w:div>
    <w:div w:id="661397570">
      <w:bodyDiv w:val="1"/>
      <w:marLeft w:val="0"/>
      <w:marRight w:val="0"/>
      <w:marTop w:val="0"/>
      <w:marBottom w:val="0"/>
      <w:divBdr>
        <w:top w:val="none" w:sz="0" w:space="0" w:color="auto"/>
        <w:left w:val="none" w:sz="0" w:space="0" w:color="auto"/>
        <w:bottom w:val="none" w:sz="0" w:space="0" w:color="auto"/>
        <w:right w:val="none" w:sz="0" w:space="0" w:color="auto"/>
      </w:divBdr>
      <w:divsChild>
        <w:div w:id="1073700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13963">
      <w:bodyDiv w:val="1"/>
      <w:marLeft w:val="0"/>
      <w:marRight w:val="0"/>
      <w:marTop w:val="0"/>
      <w:marBottom w:val="0"/>
      <w:divBdr>
        <w:top w:val="none" w:sz="0" w:space="0" w:color="auto"/>
        <w:left w:val="none" w:sz="0" w:space="0" w:color="auto"/>
        <w:bottom w:val="none" w:sz="0" w:space="0" w:color="auto"/>
        <w:right w:val="none" w:sz="0" w:space="0" w:color="auto"/>
      </w:divBdr>
    </w:div>
    <w:div w:id="1317763596">
      <w:bodyDiv w:val="1"/>
      <w:marLeft w:val="0"/>
      <w:marRight w:val="0"/>
      <w:marTop w:val="0"/>
      <w:marBottom w:val="0"/>
      <w:divBdr>
        <w:top w:val="none" w:sz="0" w:space="0" w:color="auto"/>
        <w:left w:val="none" w:sz="0" w:space="0" w:color="auto"/>
        <w:bottom w:val="none" w:sz="0" w:space="0" w:color="auto"/>
        <w:right w:val="none" w:sz="0" w:space="0" w:color="auto"/>
      </w:divBdr>
    </w:div>
    <w:div w:id="1337729712">
      <w:bodyDiv w:val="1"/>
      <w:marLeft w:val="0"/>
      <w:marRight w:val="0"/>
      <w:marTop w:val="0"/>
      <w:marBottom w:val="0"/>
      <w:divBdr>
        <w:top w:val="none" w:sz="0" w:space="0" w:color="auto"/>
        <w:left w:val="none" w:sz="0" w:space="0" w:color="auto"/>
        <w:bottom w:val="none" w:sz="0" w:space="0" w:color="auto"/>
        <w:right w:val="none" w:sz="0" w:space="0" w:color="auto"/>
      </w:divBdr>
    </w:div>
    <w:div w:id="1376657407">
      <w:bodyDiv w:val="1"/>
      <w:marLeft w:val="0"/>
      <w:marRight w:val="0"/>
      <w:marTop w:val="0"/>
      <w:marBottom w:val="0"/>
      <w:divBdr>
        <w:top w:val="none" w:sz="0" w:space="0" w:color="auto"/>
        <w:left w:val="none" w:sz="0" w:space="0" w:color="auto"/>
        <w:bottom w:val="none" w:sz="0" w:space="0" w:color="auto"/>
        <w:right w:val="none" w:sz="0" w:space="0" w:color="auto"/>
      </w:divBdr>
      <w:divsChild>
        <w:div w:id="92179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770321">
      <w:bodyDiv w:val="1"/>
      <w:marLeft w:val="0"/>
      <w:marRight w:val="0"/>
      <w:marTop w:val="0"/>
      <w:marBottom w:val="0"/>
      <w:divBdr>
        <w:top w:val="none" w:sz="0" w:space="0" w:color="auto"/>
        <w:left w:val="none" w:sz="0" w:space="0" w:color="auto"/>
        <w:bottom w:val="none" w:sz="0" w:space="0" w:color="auto"/>
        <w:right w:val="none" w:sz="0" w:space="0" w:color="auto"/>
      </w:divBdr>
    </w:div>
    <w:div w:id="1746948537">
      <w:bodyDiv w:val="1"/>
      <w:marLeft w:val="0"/>
      <w:marRight w:val="0"/>
      <w:marTop w:val="0"/>
      <w:marBottom w:val="0"/>
      <w:divBdr>
        <w:top w:val="none" w:sz="0" w:space="0" w:color="auto"/>
        <w:left w:val="none" w:sz="0" w:space="0" w:color="auto"/>
        <w:bottom w:val="none" w:sz="0" w:space="0" w:color="auto"/>
        <w:right w:val="none" w:sz="0" w:space="0" w:color="auto"/>
      </w:divBdr>
    </w:div>
    <w:div w:id="1794784723">
      <w:bodyDiv w:val="1"/>
      <w:marLeft w:val="0"/>
      <w:marRight w:val="0"/>
      <w:marTop w:val="0"/>
      <w:marBottom w:val="0"/>
      <w:divBdr>
        <w:top w:val="none" w:sz="0" w:space="0" w:color="auto"/>
        <w:left w:val="none" w:sz="0" w:space="0" w:color="auto"/>
        <w:bottom w:val="none" w:sz="0" w:space="0" w:color="auto"/>
        <w:right w:val="none" w:sz="0" w:space="0" w:color="auto"/>
      </w:divBdr>
    </w:div>
    <w:div w:id="2018000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foodstandards.gov.au/business/food-safety-standards" TargetMode="External"/><Relationship Id="rId26" Type="http://schemas.openxmlformats.org/officeDocument/2006/relationships/hyperlink" Target="https://www.melbourne.vic.gov.au/temporary-and-mobile-food-premises?utm_source=chatgpt.com" TargetMode="External"/><Relationship Id="rId39" Type="http://schemas.microsoft.com/office/2011/relationships/people" Target="people.xml"/><Relationship Id="rId21" Type="http://schemas.openxmlformats.org/officeDocument/2006/relationships/hyperlink" Target="https://www.foodstandards.gov.au/about/food-enforcement-contacts" TargetMode="External"/><Relationship Id="rId34" Type="http://schemas.openxmlformats.org/officeDocument/2006/relationships/hyperlink" Target="https://www.foodauthority.nsw.gov.au/retail/standard-322a-food-safety-management-tools" TargetMode="External"/><Relationship Id="rId7" Type="http://schemas.openxmlformats.org/officeDocument/2006/relationships/image" Target="media/image4.jpeg"/><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hyperlink" Target="https://www.foodauthority.nsw.gov.au/retail/standard-322a-food-safety-management-tool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foodstandards.gov.au/business/food-safety-standards"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safefood.qld.gov.au/newsroom/who-do-i-contact-with-a-food-complaint/?utm_source=chatgpt.com" TargetMode="External"/><Relationship Id="rId32" Type="http://schemas.openxmlformats.org/officeDocument/2006/relationships/hyperlink" Target="https://www.foodauthority.nsw.gov.au/offences" TargetMode="External"/><Relationship Id="rId37" Type="http://schemas.openxmlformats.org/officeDocument/2006/relationships/hyperlink" Target="https://www.foodstandards.gov.au/publications/safefoodaustralia"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yperlink" Target="https://www.northsydney.nsw.gov.au/food-businesses-1/food-businesses" TargetMode="External"/><Relationship Id="rId36" Type="http://schemas.openxmlformats.org/officeDocument/2006/relationships/hyperlink" Target="https://www.foodstandards.gov.au/business/food-safety" TargetMode="External"/><Relationship Id="rId10" Type="http://schemas.openxmlformats.org/officeDocument/2006/relationships/header" Target="header1.xml"/><Relationship Id="rId19" Type="http://schemas.openxmlformats.org/officeDocument/2006/relationships/hyperlink" Target="https://www.foodstandards.gov.au/food-standards-code/legislation"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tdulbert@gmail.com" TargetMode="External"/><Relationship Id="rId14" Type="http://schemas.openxmlformats.org/officeDocument/2006/relationships/header" Target="header3.xml"/><Relationship Id="rId22" Type="http://schemas.openxmlformats.org/officeDocument/2006/relationships/hyperlink" Target="https://www.legislation.gov.au/Latest/F2008B00576" TargetMode="External"/><Relationship Id="rId27" Type="http://schemas.openxmlformats.org/officeDocument/2006/relationships/hyperlink" Target="https://www.foodregulation.gov.au/sites/default/files/2023-08/principles-for-the-inspection-of-food-businesses.pdf?utm_source=chatgpt.com" TargetMode="External"/><Relationship Id="rId30" Type="http://schemas.openxmlformats.org/officeDocument/2006/relationships/image" Target="media/image1.png"/><Relationship Id="rId35" Type="http://schemas.openxmlformats.org/officeDocument/2006/relationships/hyperlink" Target="https://www.qld.gov.au/health/staying-healthy/food-pantry/running-a-food-business/other-requirements/food-safety-tools-standard" TargetMode="External"/><Relationship Id="rId8" Type="http://schemas.openxmlformats.org/officeDocument/2006/relationships/hyperlink" Target="https://bit.ly/foodbusinessregulators"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9</Pages>
  <Words>2610</Words>
  <Characters>14829</Characters>
  <Application>Microsoft Office Word</Application>
  <DocSecurity>0</DocSecurity>
  <Lines>361</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BRIN-4GGW1T3</dc:creator>
  <cp:keywords>[SEC=UNOFFICIAL]</cp:keywords>
  <cp:lastModifiedBy>Nora Galway</cp:lastModifiedBy>
  <cp:revision>5</cp:revision>
  <dcterms:created xsi:type="dcterms:W3CDTF">2025-05-13T03:19:00Z</dcterms:created>
  <dcterms:modified xsi:type="dcterms:W3CDTF">2025-05-16T04:51:00Z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Creator">
    <vt:lpwstr>Microsoft® Word for Microsoft 365</vt:lpwstr>
  </property>
  <property fmtid="{D5CDD505-2E9C-101B-9397-08002B2CF9AE}" pid="4" name="LastSaved">
    <vt:filetime>2025-05-13T00:00:00Z</vt:filetime>
  </property>
  <property fmtid="{D5CDD505-2E9C-101B-9397-08002B2CF9AE}" pid="5" name="Producer">
    <vt:lpwstr>Microsoft® Word for Microsoft 365</vt:lpwstr>
  </property>
  <property fmtid="{D5CDD505-2E9C-101B-9397-08002B2CF9AE}" pid="6" name="PM_Caveats_Count">
    <vt:lpwstr>0</vt:lpwstr>
  </property>
  <property fmtid="{D5CDD505-2E9C-101B-9397-08002B2CF9AE}" pid="7" name="PM_Namespace">
    <vt:lpwstr>gov.au</vt:lpwstr>
  </property>
  <property fmtid="{D5CDD505-2E9C-101B-9397-08002B2CF9AE}" pid="8" name="PM_Version">
    <vt:lpwstr>2018.4</vt:lpwstr>
  </property>
  <property fmtid="{D5CDD505-2E9C-101B-9397-08002B2CF9AE}" pid="9" name="PM_Note">
    <vt:lpwstr/>
  </property>
  <property fmtid="{D5CDD505-2E9C-101B-9397-08002B2CF9AE}" pid="10" name="PMHMAC">
    <vt:lpwstr>v=2022.1;a=SHA256;h=C32A21DB84326FC3A0446971CCD0D5BA0C27B47175E1810A0976BFCD0623A239</vt:lpwstr>
  </property>
  <property fmtid="{D5CDD505-2E9C-101B-9397-08002B2CF9AE}" pid="11" name="PM_Qualifier">
    <vt:lpwstr/>
  </property>
  <property fmtid="{D5CDD505-2E9C-101B-9397-08002B2CF9AE}" pid="12" name="PM_SecurityClassification">
    <vt:lpwstr>UNOFFICIAL</vt:lpwstr>
  </property>
  <property fmtid="{D5CDD505-2E9C-101B-9397-08002B2CF9AE}" pid="13" name="PM_ProtectiveMarkingValue_Header">
    <vt:lpwstr>UNOFFICIAL</vt:lpwstr>
  </property>
  <property fmtid="{D5CDD505-2E9C-101B-9397-08002B2CF9AE}" pid="14" name="bjDocumentLabelXML-0">
    <vt:lpwstr>ent xmlns="" uid="0d6753b0-55bf-4bfe-9711-090a5860f1b6" value=""/&gt;&lt;/sisl&gt;</vt:lpwstr>
  </property>
  <property fmtid="{D5CDD505-2E9C-101B-9397-08002B2CF9AE}" pid="15" name="PM_OriginationTimeStamp">
    <vt:lpwstr>2025-05-16T04:02:46Z</vt:lpwstr>
  </property>
  <property fmtid="{D5CDD505-2E9C-101B-9397-08002B2CF9AE}" pid="16" name="PM_DownTo">
    <vt:lpwstr/>
  </property>
  <property fmtid="{D5CDD505-2E9C-101B-9397-08002B2CF9AE}" pid="17" name="PM_Markers">
    <vt:lpwstr/>
  </property>
  <property fmtid="{D5CDD505-2E9C-101B-9397-08002B2CF9AE}" pid="18" name="PM_DisplayValueSecClassificationWithQualifier">
    <vt:lpwstr>UNOFFICIAL</vt:lpwstr>
  </property>
  <property fmtid="{D5CDD505-2E9C-101B-9397-08002B2CF9AE}" pid="19" name="PM_Expires">
    <vt:lpwstr/>
  </property>
  <property fmtid="{D5CDD505-2E9C-101B-9397-08002B2CF9AE}" pid="20" name="bjDocumentLabelXML">
    <vt:lpwstr>&lt;?xml version="1.0"?&gt;&lt;sisl xmlns:xsi="http://www.w3.org/2001/XMLSchema-instance" xmlns:xsd="http://www.w3.org/2001/XMLSchema" xmlns="http://www.boldonjames.com/2008/01/sie/internal/label" sislVersion="0" policy="1865c0a7-d648-4a74-80fe-fa9dc7fe13cc"&gt;&lt;elem</vt:lpwstr>
  </property>
  <property fmtid="{D5CDD505-2E9C-101B-9397-08002B2CF9AE}" pid="21" name="PM_InsertionValue">
    <vt:lpwstr>UNOFFICIAL</vt:lpwstr>
  </property>
  <property fmtid="{D5CDD505-2E9C-101B-9397-08002B2CF9AE}" pid="22" name="PM_Originator_Hash_SHA1">
    <vt:lpwstr>1676CD43C4707DC2ABB2DD4C1F17CB6D435B9DF5</vt:lpwstr>
  </property>
  <property fmtid="{D5CDD505-2E9C-101B-9397-08002B2CF9AE}" pid="23" name="PM_Originating_FileId">
    <vt:lpwstr>2B4296A58AF74CF5AABDF6B928D7FFE6</vt:lpwstr>
  </property>
  <property fmtid="{D5CDD505-2E9C-101B-9397-08002B2CF9AE}" pid="24" name="PM_ProtectiveMarkingValue_Footer">
    <vt:lpwstr>UNOFFICIAL</vt:lpwstr>
  </property>
  <property fmtid="{D5CDD505-2E9C-101B-9397-08002B2CF9AE}" pid="25" name="PM_Display">
    <vt:lpwstr>UNOFFICIAL</vt:lpwstr>
  </property>
  <property fmtid="{D5CDD505-2E9C-101B-9397-08002B2CF9AE}" pid="26" name="PM_OriginatorUserAccountName_SHA256">
    <vt:lpwstr>07FB77819A1EE9A15BCFE551E8B561465FDBEA018676AF010D2A2276AD6193FE</vt:lpwstr>
  </property>
  <property fmtid="{D5CDD505-2E9C-101B-9397-08002B2CF9AE}" pid="27" name="PM_OriginatorDomainName_SHA256">
    <vt:lpwstr>1728E66681E435764AE865ABE664C38F2A2F6D4B1DC4AC4803028F4FC406745D</vt:lpwstr>
  </property>
  <property fmtid="{D5CDD505-2E9C-101B-9397-08002B2CF9AE}" pid="28" name="PMUuid">
    <vt:lpwstr>v=2022.2;d=gov.au;g=65417EFE-F3B9-5E66-BD91-1E689FEC2EA6</vt:lpwstr>
  </property>
  <property fmtid="{D5CDD505-2E9C-101B-9397-08002B2CF9AE}" pid="29" name="PM_Hash_Version">
    <vt:lpwstr>2022.1</vt:lpwstr>
  </property>
  <property fmtid="{D5CDD505-2E9C-101B-9397-08002B2CF9AE}" pid="30" name="PM_Hash_Salt_Prev">
    <vt:lpwstr>191A6CEF0F735F2866DE3741CF598C1E</vt:lpwstr>
  </property>
  <property fmtid="{D5CDD505-2E9C-101B-9397-08002B2CF9AE}" pid="31" name="PM_Hash_Salt">
    <vt:lpwstr>BA2CE986EE9076098FE6F36B87291796</vt:lpwstr>
  </property>
  <property fmtid="{D5CDD505-2E9C-101B-9397-08002B2CF9AE}" pid="32" name="PM_Hash_SHA1">
    <vt:lpwstr>D02B18D5E07A49BB59DB74AE6546DEC1FDFAA165</vt:lpwstr>
  </property>
  <property fmtid="{D5CDD505-2E9C-101B-9397-08002B2CF9AE}" pid="33" name="PM_SecurityClassification_Prev">
    <vt:lpwstr>UNOFFICIAL</vt:lpwstr>
  </property>
  <property fmtid="{D5CDD505-2E9C-101B-9397-08002B2CF9AE}" pid="34" name="PM_Qualifier_Prev">
    <vt:lpwstr/>
  </property>
</Properties>
</file>